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FB" w:rsidRPr="00893109" w:rsidRDefault="00453FFB" w:rsidP="00453FFB">
      <w:pPr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COST_LIVING;</w:t>
      </w:r>
    </w:p>
    <w:p w:rsidR="00453FFB" w:rsidRPr="00893109" w:rsidRDefault="00453FFB" w:rsidP="00453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INPUT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City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$12.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</w:t>
      </w:r>
      <w:proofErr w:type="gramStart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Index  </w:t>
      </w:r>
      <w:proofErr w:type="spellStart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Prev</w:t>
      </w:r>
      <w:proofErr w:type="gramEnd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_yr_index</w:t>
      </w:r>
      <w:proofErr w:type="spellEnd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Housing Food Travel Utility Education Leisure Other;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br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DATALINES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;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Adelaide     85 83 35 10 10 9 14 10 12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Beijing      90 92 40 10 15 10 18 5 2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Copenhagen   65 64 25 15 10 10 12 12 16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Doha         56 50 30 15 5 10 10 20 10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Dubai        75 76 30 16 14 10 20 8 2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Dublin       45 43 30 10 8 12 10 15 15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Hong</w:t>
      </w: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K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ong    83 88 45 5 10 15 15 9 1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Johannesburg 35 40 45 5 5 15 15 10 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Manila       41 42 25 10 15 15 20 10 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Moscow       48 53 40 20 5 5 10 10 10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Mumbai       83 85 40 10 15 15 10 9 1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Munich       65 64 35 10 10 10 10 10 15 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New York     89 85 40 10 15 10 20 5 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Oslo         60 58 25 15 5 5 15 20 15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Paris        70 70 30 10 5 10 10 20 15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Seoul        73 75 30 10 10 10 15 15 10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Singapore    75 74 35 15 10 10 20 5 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Tokyo        87 85 40 15 10 5 15 14 1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Zurich       63 61 30 10 10 15 10 10 15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;</w:t>
      </w:r>
    </w:p>
    <w:p w:rsidR="00453FFB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 w:rsidRPr="0089310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RUN;</w:t>
      </w:r>
    </w:p>
    <w:p w:rsidR="00453FFB" w:rsidRPr="00732CC0" w:rsidRDefault="00453FFB" w:rsidP="00453FFB">
      <w:pPr>
        <w:pStyle w:val="NormalPACKT"/>
        <w:jc w:val="center"/>
        <w:rPr>
          <w:sz w:val="18"/>
        </w:rPr>
      </w:pPr>
      <w:r>
        <w:rPr>
          <w:rFonts w:ascii="Consolas" w:hAnsi="Consolas" w:cs="Courier New"/>
          <w:b/>
          <w:bCs/>
          <w:color w:val="31849B" w:themeColor="accent5" w:themeShade="BF"/>
          <w:sz w:val="24"/>
          <w:lang w:val="en-GB" w:eastAsia="en-GB"/>
        </w:rPr>
        <w:tab/>
      </w:r>
      <w:r>
        <w:rPr>
          <w:rFonts w:ascii="Consolas" w:hAnsi="Consolas" w:cs="Courier New"/>
          <w:b/>
          <w:bCs/>
          <w:color w:val="31849B" w:themeColor="accent5" w:themeShade="BF"/>
          <w:sz w:val="24"/>
          <w:lang w:val="en-GB" w:eastAsia="en-GB"/>
        </w:rPr>
        <w:tab/>
      </w:r>
      <w:r>
        <w:rPr>
          <w:sz w:val="18"/>
        </w:rPr>
        <w:t>Program 2.1 Cost of Living Dataset Creation - PDV Illustration</w:t>
      </w:r>
    </w:p>
    <w:p w:rsidR="00F5531C" w:rsidRDefault="00F5531C"/>
    <w:p w:rsidR="00453FFB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WORK.Air</w:t>
      </w:r>
      <w:proofErr w:type="spellEnd"/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SASHELP.Air</w:t>
      </w:r>
      <w:proofErr w:type="spellEnd"/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;</w:t>
      </w:r>
    </w:p>
    <w:p w:rsidR="00453FFB" w:rsidRDefault="00453FFB" w:rsidP="00453FFB">
      <w:pPr>
        <w:ind w:left="720"/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</w:p>
    <w:p w:rsidR="00453FFB" w:rsidRPr="00F65C62" w:rsidRDefault="00453FFB" w:rsidP="00453FFB">
      <w:pPr>
        <w:ind w:left="720"/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 xml:space="preserve">Program 2.2 </w:t>
      </w:r>
      <w:r>
        <w:rPr>
          <w:rFonts w:ascii="Times New Roman" w:hAnsi="Times New Roman" w:cs="Times New Roman"/>
        </w:rPr>
        <w:t>Basic</w:t>
      </w:r>
      <w:r w:rsidRPr="00F65C62">
        <w:rPr>
          <w:rFonts w:ascii="Times New Roman" w:hAnsi="Times New Roman" w:cs="Times New Roman"/>
        </w:rPr>
        <w:t xml:space="preserve"> form of Data Step</w:t>
      </w:r>
    </w:p>
    <w:p w:rsidR="00453FFB" w:rsidRDefault="00453FFB"/>
    <w:p w:rsidR="00453FFB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INPUT</w:t>
      </w:r>
      <w:r>
        <w:rPr>
          <w:rFonts w:ascii="Times New Roman" w:hAnsi="Times New Roman" w:cs="Times New Roman"/>
          <w:sz w:val="22"/>
        </w:rPr>
        <w:t xml:space="preserve"> Id;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DATALINES</w:t>
      </w:r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</w:t>
      </w:r>
    </w:p>
    <w:p w:rsidR="00453FFB" w:rsidRDefault="00453FFB" w:rsidP="00453FFB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</w:p>
    <w:p w:rsidR="00453FFB" w:rsidRDefault="00453FFB" w:rsidP="00453FFB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RUN</w:t>
      </w:r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ind w:left="720"/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3</w:t>
      </w:r>
      <w:r w:rsidRPr="00F65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 dataset name specified</w:t>
      </w:r>
    </w:p>
    <w:p w:rsidR="00453FFB" w:rsidRDefault="00453FFB"/>
    <w:p w:rsidR="00453FFB" w:rsidRPr="00D27216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 w:rsidRPr="00D27216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lastRenderedPageBreak/>
        <w:t>P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ROC SQL</w:t>
      </w:r>
      <w:r w:rsidRPr="00D27216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;</w:t>
      </w:r>
    </w:p>
    <w:p w:rsidR="00453FFB" w:rsidRPr="00D27216" w:rsidRDefault="00453FFB" w:rsidP="00453FFB">
      <w:pP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</w:pPr>
      <w:r w:rsidRPr="00D27216">
        <w:rPr>
          <w:rFonts w:ascii="Times New Roman" w:hAnsi="Times New Roman" w:cs="Times New Roman"/>
          <w:sz w:val="22"/>
        </w:rPr>
        <w:tab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CREATE</w:t>
      </w:r>
      <w:r w:rsidRPr="00D27216"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 xml:space="preserve"> </w:t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TABLE</w:t>
      </w:r>
      <w:r w:rsidRPr="00D2721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27216">
        <w:rPr>
          <w:rFonts w:ascii="Consolas" w:hAnsi="Consolas" w:cs="Courier New"/>
          <w:bCs w:val="0"/>
          <w:sz w:val="24"/>
          <w:lang w:val="en-GB" w:eastAsia="en-GB"/>
        </w:rPr>
        <w:t>Table_Name</w:t>
      </w:r>
      <w:proofErr w:type="spellEnd"/>
      <w:r w:rsidRPr="00D27216">
        <w:rPr>
          <w:rFonts w:ascii="Times New Roman" w:hAnsi="Times New Roman" w:cs="Times New Roman"/>
          <w:sz w:val="22"/>
        </w:rPr>
        <w:t xml:space="preserve"> </w:t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AS</w:t>
      </w:r>
    </w:p>
    <w:p w:rsidR="00453FFB" w:rsidRPr="00D27216" w:rsidRDefault="00453FFB" w:rsidP="00453FFB">
      <w:pP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</w:pPr>
      <w:r w:rsidRPr="00D27216">
        <w:rPr>
          <w:rFonts w:ascii="Times New Roman" w:hAnsi="Times New Roman" w:cs="Times New Roman"/>
          <w:sz w:val="22"/>
        </w:rPr>
        <w:tab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SELECT</w:t>
      </w:r>
    </w:p>
    <w:p w:rsidR="00453FFB" w:rsidRPr="00D27216" w:rsidRDefault="00453FFB" w:rsidP="00453FFB">
      <w:pP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ab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FROM</w:t>
      </w:r>
      <w:r w:rsidRPr="00D27216"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 xml:space="preserve"> </w:t>
      </w:r>
    </w:p>
    <w:p w:rsidR="00453FFB" w:rsidRPr="00D27216" w:rsidRDefault="00453FFB" w:rsidP="00453FFB">
      <w:pP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ab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WHERE</w:t>
      </w:r>
    </w:p>
    <w:p w:rsidR="00453FFB" w:rsidRPr="00D27216" w:rsidRDefault="00453FFB" w:rsidP="00453FFB">
      <w:pP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ab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GROUP</w:t>
      </w:r>
      <w:r w:rsidRPr="00D27216"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 xml:space="preserve"> </w:t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BY</w:t>
      </w:r>
      <w:r w:rsidRPr="00D27216">
        <w:rPr>
          <w:rFonts w:ascii="Consolas" w:hAnsi="Consolas" w:cs="Courier New"/>
          <w:bCs w:val="0"/>
          <w:color w:val="365F91" w:themeColor="accent1" w:themeShade="BF"/>
          <w:sz w:val="24"/>
          <w:lang w:val="en-GB" w:eastAsia="en-GB"/>
        </w:rPr>
        <w:t>;</w:t>
      </w:r>
    </w:p>
    <w:p w:rsidR="00453FFB" w:rsidRPr="00D27216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QUIT</w:t>
      </w:r>
      <w:r w:rsidRPr="00D27216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;</w:t>
      </w:r>
    </w:p>
    <w:p w:rsidR="00453FFB" w:rsidRDefault="00453FFB" w:rsidP="00453FFB">
      <w:pPr>
        <w:ind w:left="720"/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4</w:t>
      </w:r>
      <w:r w:rsidRPr="00F65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Basic SQL query</w:t>
      </w:r>
    </w:p>
    <w:p w:rsidR="00453FFB" w:rsidRDefault="00453FFB"/>
    <w:p w:rsidR="00453FFB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WORK.Air</w:t>
      </w:r>
      <w:proofErr w:type="spellEnd"/>
      <w:r>
        <w:rPr>
          <w:rFonts w:ascii="Times New Roman" w:hAnsi="Times New Roman" w:cs="Times New Roman"/>
          <w:sz w:val="22"/>
        </w:rPr>
        <w:t xml:space="preserve"> (</w:t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COMPRESSION</w:t>
      </w:r>
      <w:r>
        <w:rPr>
          <w:rFonts w:ascii="Times New Roman" w:hAnsi="Times New Roman" w:cs="Times New Roman"/>
          <w:sz w:val="22"/>
        </w:rPr>
        <w:t xml:space="preserve"> = YES);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SASHELP.Air</w:t>
      </w:r>
      <w:proofErr w:type="spellEnd"/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;</w:t>
      </w:r>
    </w:p>
    <w:p w:rsidR="00453FFB" w:rsidRDefault="00453FFB" w:rsidP="00453FFB">
      <w:pPr>
        <w:pStyle w:val="NormalPACKT"/>
        <w:rPr>
          <w:sz w:val="24"/>
          <w:lang w:val="en-GB"/>
        </w:rPr>
      </w:pPr>
    </w:p>
    <w:p w:rsidR="00453FFB" w:rsidRDefault="00453FFB" w:rsidP="00453FFB">
      <w:pPr>
        <w:ind w:left="720"/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5</w:t>
      </w:r>
      <w:r w:rsidRPr="00F65C6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Compressing</w:t>
      </w:r>
      <w:proofErr w:type="gramEnd"/>
      <w:r>
        <w:rPr>
          <w:rFonts w:ascii="Times New Roman" w:hAnsi="Times New Roman" w:cs="Times New Roman"/>
        </w:rPr>
        <w:t xml:space="preserve"> a dataset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WORK.Air</w:t>
      </w:r>
      <w:proofErr w:type="spellEnd"/>
      <w:r>
        <w:rPr>
          <w:rFonts w:ascii="Times New Roman" w:hAnsi="Times New Roman" w:cs="Times New Roman"/>
          <w:sz w:val="22"/>
        </w:rPr>
        <w:t xml:space="preserve"> (</w:t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ENCRYPT</w:t>
      </w:r>
      <w:r>
        <w:rPr>
          <w:rFonts w:ascii="Times New Roman" w:hAnsi="Times New Roman" w:cs="Times New Roman"/>
          <w:sz w:val="22"/>
        </w:rPr>
        <w:t xml:space="preserve"> = YES READ=CHAPTER2);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SASHELP.Air</w:t>
      </w:r>
      <w:proofErr w:type="spellEnd"/>
      <w:r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</w:pP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864FA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;</w:t>
      </w:r>
    </w:p>
    <w:p w:rsidR="00453FFB" w:rsidRDefault="00453FFB" w:rsidP="00453FFB">
      <w:pPr>
        <w:pStyle w:val="NormalPACKT"/>
        <w:rPr>
          <w:sz w:val="24"/>
          <w:lang w:val="en-GB"/>
        </w:rPr>
      </w:pPr>
    </w:p>
    <w:p w:rsidR="00453FFB" w:rsidRPr="00634880" w:rsidRDefault="00453FFB" w:rsidP="00453FFB">
      <w:pPr>
        <w:pStyle w:val="NormalPACKT"/>
        <w:rPr>
          <w:sz w:val="24"/>
          <w:lang w:val="en-GB"/>
        </w:rPr>
      </w:pPr>
      <w:r>
        <w:rPr>
          <w:rFonts w:ascii="Consolas" w:hAnsi="Consolas" w:cs="Courier New"/>
          <w:b/>
          <w:color w:val="31849B" w:themeColor="accent5" w:themeShade="BF"/>
          <w:sz w:val="24"/>
          <w:lang w:val="en-GB" w:eastAsia="en-GB"/>
        </w:rPr>
        <w:t>PROC</w:t>
      </w:r>
      <w:r w:rsidRPr="00634880">
        <w:rPr>
          <w:sz w:val="24"/>
          <w:lang w:val="en-GB"/>
        </w:rPr>
        <w:t xml:space="preserve"> </w:t>
      </w:r>
      <w:r>
        <w:rPr>
          <w:rFonts w:ascii="Consolas" w:hAnsi="Consolas" w:cs="Courier New"/>
          <w:b/>
          <w:color w:val="31849B" w:themeColor="accent5" w:themeShade="BF"/>
          <w:sz w:val="24"/>
          <w:lang w:val="en-GB" w:eastAsia="en-GB"/>
        </w:rPr>
        <w:t>PRINT</w:t>
      </w:r>
      <w:r w:rsidRPr="00634880">
        <w:rPr>
          <w:sz w:val="24"/>
          <w:lang w:val="en-GB"/>
        </w:rPr>
        <w:t xml:space="preserve"> </w:t>
      </w:r>
      <w:r w:rsidRPr="00F729FD">
        <w:rPr>
          <w:rFonts w:ascii="Consolas" w:hAnsi="Consolas" w:cs="Arial"/>
          <w:bCs/>
          <w:color w:val="0000FF"/>
          <w:shd w:val="clear" w:color="auto" w:fill="FFFFFF"/>
        </w:rPr>
        <w:t>DATA</w:t>
      </w:r>
      <w:r>
        <w:rPr>
          <w:rFonts w:ascii="Consolas" w:hAnsi="Consolas" w:cs="Courier New"/>
          <w:color w:val="365F91" w:themeColor="accent1" w:themeShade="BF"/>
          <w:sz w:val="24"/>
          <w:lang w:val="en-GB" w:eastAsia="en-GB"/>
        </w:rPr>
        <w:t xml:space="preserve"> </w:t>
      </w:r>
      <w:r w:rsidRPr="00634880">
        <w:rPr>
          <w:sz w:val="24"/>
          <w:lang w:val="en-GB"/>
        </w:rPr>
        <w:t>=</w:t>
      </w:r>
      <w:r>
        <w:rPr>
          <w:sz w:val="24"/>
          <w:lang w:val="en-GB"/>
        </w:rPr>
        <w:t xml:space="preserve"> </w:t>
      </w:r>
      <w:proofErr w:type="spellStart"/>
      <w:proofErr w:type="gramStart"/>
      <w:r>
        <w:rPr>
          <w:sz w:val="24"/>
          <w:lang w:val="en-GB"/>
        </w:rPr>
        <w:t>WORK.A</w:t>
      </w:r>
      <w:r w:rsidRPr="00634880">
        <w:rPr>
          <w:sz w:val="24"/>
          <w:lang w:val="en-GB"/>
        </w:rPr>
        <w:t>ir</w:t>
      </w:r>
      <w:proofErr w:type="spellEnd"/>
      <w:r w:rsidRPr="00634880">
        <w:rPr>
          <w:sz w:val="24"/>
          <w:lang w:val="en-GB"/>
        </w:rPr>
        <w:t>(</w:t>
      </w:r>
      <w:proofErr w:type="gramEnd"/>
      <w:r w:rsidRPr="00F729FD">
        <w:rPr>
          <w:rFonts w:ascii="Consolas" w:hAnsi="Consolas" w:cs="Arial"/>
          <w:bCs/>
          <w:color w:val="0000FF"/>
          <w:shd w:val="clear" w:color="auto" w:fill="FFFFFF"/>
        </w:rPr>
        <w:t>READ</w:t>
      </w:r>
      <w:r w:rsidRPr="00634880">
        <w:rPr>
          <w:sz w:val="24"/>
          <w:lang w:val="en-GB"/>
        </w:rPr>
        <w:t>=CHAPTER2);</w:t>
      </w:r>
    </w:p>
    <w:p w:rsidR="00453FFB" w:rsidRDefault="00453FFB" w:rsidP="00453FFB">
      <w:pPr>
        <w:pStyle w:val="NormalPACKT"/>
        <w:rPr>
          <w:sz w:val="24"/>
          <w:lang w:val="en-GB"/>
        </w:rPr>
      </w:pPr>
      <w:r>
        <w:rPr>
          <w:rFonts w:ascii="Consolas" w:hAnsi="Consolas" w:cs="Courier New"/>
          <w:b/>
          <w:color w:val="31849B" w:themeColor="accent5" w:themeShade="BF"/>
          <w:sz w:val="24"/>
          <w:lang w:val="en-GB" w:eastAsia="en-GB"/>
        </w:rPr>
        <w:t>RUN</w:t>
      </w:r>
      <w:r w:rsidRPr="00634880">
        <w:rPr>
          <w:sz w:val="24"/>
          <w:lang w:val="en-GB"/>
        </w:rPr>
        <w:t>;</w:t>
      </w:r>
    </w:p>
    <w:p w:rsidR="00453FFB" w:rsidRDefault="00453FFB" w:rsidP="00453FFB">
      <w:pPr>
        <w:ind w:left="720"/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6</w:t>
      </w:r>
      <w:r w:rsidRPr="00F65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Encrypting dataset</w:t>
      </w:r>
    </w:p>
    <w:p w:rsidR="00453FFB" w:rsidRPr="00F72CE4" w:rsidRDefault="00453FFB" w:rsidP="00453FFB">
      <w:pPr>
        <w:pStyle w:val="NormalPACKT"/>
        <w:rPr>
          <w:sz w:val="24"/>
          <w:lang w:val="en-GB"/>
        </w:rPr>
      </w:pPr>
      <w:r w:rsidRPr="00262492">
        <w:rPr>
          <w:rFonts w:ascii="Consolas" w:hAnsi="Consolas" w:cs="Courier New"/>
          <w:b/>
          <w:color w:val="31849B" w:themeColor="accent5" w:themeShade="BF"/>
          <w:sz w:val="24"/>
          <w:lang w:val="en-GB" w:eastAsia="en-GB"/>
        </w:rPr>
        <w:t>PROC DATASETS</w:t>
      </w:r>
      <w:r w:rsidRPr="00F72CE4">
        <w:rPr>
          <w:sz w:val="24"/>
          <w:lang w:val="en-GB"/>
        </w:rPr>
        <w:t xml:space="preserve"> </w:t>
      </w:r>
      <w:r w:rsidRPr="009253E6">
        <w:rPr>
          <w:rFonts w:ascii="Consolas" w:hAnsi="Consolas"/>
          <w:color w:val="0000FF"/>
          <w:shd w:val="clear" w:color="auto" w:fill="FFFFFF"/>
        </w:rPr>
        <w:t>LIBRARY</w:t>
      </w:r>
      <w:r w:rsidRPr="00F72CE4">
        <w:rPr>
          <w:sz w:val="24"/>
          <w:lang w:val="en-GB"/>
        </w:rPr>
        <w:t>=WORK;</w:t>
      </w:r>
    </w:p>
    <w:p w:rsidR="00453FFB" w:rsidRPr="00F72CE4" w:rsidRDefault="00453FFB" w:rsidP="00453FFB">
      <w:pPr>
        <w:pStyle w:val="NormalPACKT"/>
        <w:rPr>
          <w:sz w:val="24"/>
          <w:lang w:val="en-GB"/>
        </w:rPr>
      </w:pPr>
      <w:r w:rsidRPr="00F72CE4">
        <w:rPr>
          <w:sz w:val="24"/>
          <w:lang w:val="en-GB"/>
        </w:rPr>
        <w:t xml:space="preserve">   </w:t>
      </w:r>
      <w:r w:rsidRPr="009253E6">
        <w:rPr>
          <w:rFonts w:ascii="Consolas" w:hAnsi="Consolas"/>
          <w:color w:val="0000FF"/>
          <w:shd w:val="clear" w:color="auto" w:fill="FFFFFF"/>
        </w:rPr>
        <w:t>MODIFY</w:t>
      </w:r>
      <w:r w:rsidRPr="00F72CE4"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Cost_Living</w:t>
      </w:r>
      <w:proofErr w:type="spellEnd"/>
      <w:r w:rsidRPr="00F72CE4">
        <w:rPr>
          <w:sz w:val="24"/>
          <w:lang w:val="en-GB"/>
        </w:rPr>
        <w:t>;</w:t>
      </w:r>
    </w:p>
    <w:p w:rsidR="00453FFB" w:rsidRPr="00F72CE4" w:rsidRDefault="00453FFB" w:rsidP="00453FFB">
      <w:pPr>
        <w:pStyle w:val="NormalPACKT"/>
        <w:rPr>
          <w:sz w:val="24"/>
          <w:lang w:val="en-GB"/>
        </w:rPr>
      </w:pPr>
      <w:r w:rsidRPr="00F72CE4">
        <w:rPr>
          <w:sz w:val="24"/>
          <w:lang w:val="en-GB"/>
        </w:rPr>
        <w:t xml:space="preserve">      </w:t>
      </w:r>
      <w:r w:rsidRPr="009253E6">
        <w:rPr>
          <w:rFonts w:ascii="Consolas" w:hAnsi="Consolas"/>
          <w:color w:val="0000FF"/>
          <w:shd w:val="clear" w:color="auto" w:fill="FFFFFF"/>
        </w:rPr>
        <w:t>INDEX</w:t>
      </w:r>
      <w:r w:rsidRPr="00F72CE4">
        <w:rPr>
          <w:sz w:val="24"/>
          <w:lang w:val="en-GB"/>
        </w:rPr>
        <w:t xml:space="preserve"> </w:t>
      </w:r>
      <w:proofErr w:type="gramStart"/>
      <w:r w:rsidRPr="009253E6">
        <w:rPr>
          <w:rFonts w:ascii="Consolas" w:hAnsi="Consolas"/>
          <w:color w:val="0000FF"/>
          <w:shd w:val="clear" w:color="auto" w:fill="FFFFFF"/>
        </w:rPr>
        <w:t>CREATE</w:t>
      </w:r>
      <w:proofErr w:type="gramEnd"/>
      <w:r w:rsidRPr="00F72CE4">
        <w:rPr>
          <w:sz w:val="24"/>
          <w:lang w:val="en-GB"/>
        </w:rPr>
        <w:t xml:space="preserve"> </w:t>
      </w:r>
      <w:r>
        <w:rPr>
          <w:sz w:val="24"/>
          <w:lang w:val="en-GB"/>
        </w:rPr>
        <w:t>C</w:t>
      </w:r>
      <w:r w:rsidRPr="00F72CE4">
        <w:rPr>
          <w:sz w:val="24"/>
          <w:lang w:val="en-GB"/>
        </w:rPr>
        <w:t>ity;</w:t>
      </w:r>
    </w:p>
    <w:p w:rsidR="00453FFB" w:rsidRDefault="00453FFB" w:rsidP="00453FFB">
      <w:pPr>
        <w:pStyle w:val="NormalPACKT"/>
        <w:rPr>
          <w:sz w:val="24"/>
          <w:lang w:val="en-GB"/>
        </w:rPr>
      </w:pPr>
      <w:r w:rsidRPr="00262492">
        <w:rPr>
          <w:rFonts w:ascii="Consolas" w:hAnsi="Consolas" w:cs="Courier New"/>
          <w:b/>
          <w:color w:val="31849B" w:themeColor="accent5" w:themeShade="BF"/>
          <w:sz w:val="24"/>
          <w:lang w:val="en-GB" w:eastAsia="en-GB"/>
        </w:rPr>
        <w:t>RUN</w:t>
      </w:r>
      <w:r w:rsidRPr="00F72CE4">
        <w:rPr>
          <w:sz w:val="24"/>
          <w:lang w:val="en-GB"/>
        </w:rPr>
        <w:t>;</w:t>
      </w:r>
    </w:p>
    <w:p w:rsidR="00453FFB" w:rsidRPr="00D33993" w:rsidRDefault="00453FFB" w:rsidP="00453FFB">
      <w:pPr>
        <w:pStyle w:val="NormalPACKT"/>
        <w:ind w:left="2160" w:firstLine="720"/>
        <w:rPr>
          <w:lang w:val="en-GB"/>
        </w:rPr>
      </w:pPr>
      <w:r w:rsidRPr="00D33993">
        <w:rPr>
          <w:sz w:val="20"/>
        </w:rPr>
        <w:t xml:space="preserve">Program 2.7 </w:t>
      </w:r>
      <w:proofErr w:type="gramStart"/>
      <w:r w:rsidRPr="00D33993">
        <w:rPr>
          <w:sz w:val="20"/>
        </w:rPr>
        <w:t>Creating</w:t>
      </w:r>
      <w:proofErr w:type="gramEnd"/>
      <w:r w:rsidRPr="00D33993">
        <w:rPr>
          <w:sz w:val="20"/>
        </w:rPr>
        <w:t xml:space="preserve"> a simple index</w:t>
      </w:r>
    </w:p>
    <w:p w:rsidR="00453FFB" w:rsidRPr="00893109" w:rsidRDefault="00453FFB" w:rsidP="00453FFB">
      <w:pPr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COST_LIVING;</w:t>
      </w:r>
    </w:p>
    <w:p w:rsidR="00453FFB" w:rsidRPr="00893109" w:rsidRDefault="00453FFB" w:rsidP="00453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INPUT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City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$12.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</w:t>
      </w:r>
      <w:proofErr w:type="gramStart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Index  </w:t>
      </w:r>
      <w:proofErr w:type="spellStart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Prev</w:t>
      </w:r>
      <w:proofErr w:type="gramEnd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_yr_index</w:t>
      </w:r>
      <w:proofErr w:type="spellEnd"/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Housing Food Travel Utility Education Leisure Other</w:t>
      </w: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Updated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MMDDYY6.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;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br/>
      </w:r>
      <w:r w:rsidRPr="00F729FD">
        <w:rPr>
          <w:rFonts w:ascii="Consolas" w:hAnsi="Consolas"/>
          <w:color w:val="0000FF"/>
          <w:sz w:val="22"/>
          <w:shd w:val="clear" w:color="auto" w:fill="FFFFFF"/>
        </w:rPr>
        <w:t>DATALINES</w:t>
      </w: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;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Adelaide     85 83 35 10 10 9 14 10 12</w:t>
      </w:r>
      <w:r w:rsidRPr="00CC3791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010118</w:t>
      </w:r>
    </w:p>
    <w:p w:rsidR="00453FFB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Beijing      90 92 40 10 15 10 18 5 2</w:t>
      </w:r>
      <w:r w:rsidRPr="00CC3791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010118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Copenhagen   65 64 25 15 10 10 12 12 16</w:t>
      </w:r>
      <w:r w:rsidRPr="008479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020118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Doha         56 50 30 15 5 10 10 20 10</w:t>
      </w:r>
      <w:r w:rsidRPr="008479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0</w:t>
      </w: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3</w:t>
      </w:r>
      <w:r w:rsidRPr="00847909">
        <w:rPr>
          <w:rFonts w:ascii="Consolas" w:hAnsi="Consolas" w:cs="Courier New"/>
          <w:bCs w:val="0"/>
          <w:color w:val="020202"/>
          <w:sz w:val="24"/>
          <w:lang w:val="en-GB" w:eastAsia="en-GB"/>
        </w:rPr>
        <w:t>0118</w:t>
      </w:r>
    </w:p>
    <w:p w:rsidR="00453FFB" w:rsidRPr="00893109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 w:rsidRPr="00893109">
        <w:rPr>
          <w:rFonts w:ascii="Consolas" w:hAnsi="Consolas" w:cs="Courier New"/>
          <w:bCs w:val="0"/>
          <w:color w:val="020202"/>
          <w:sz w:val="24"/>
          <w:lang w:val="en-GB" w:eastAsia="en-GB"/>
        </w:rPr>
        <w:t>Dubai        75 76 30 16 14 10 20 8 2</w:t>
      </w:r>
      <w:r w:rsidRPr="00847909">
        <w:rPr>
          <w:rFonts w:ascii="Consolas" w:hAnsi="Consolas" w:cs="Courier New"/>
          <w:bCs w:val="0"/>
          <w:color w:val="020202"/>
          <w:sz w:val="24"/>
          <w:lang w:val="en-GB" w:eastAsia="en-GB"/>
        </w:rPr>
        <w:t xml:space="preserve"> 0</w:t>
      </w: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4</w:t>
      </w:r>
      <w:r w:rsidRPr="00847909">
        <w:rPr>
          <w:rFonts w:ascii="Consolas" w:hAnsi="Consolas" w:cs="Courier New"/>
          <w:bCs w:val="0"/>
          <w:color w:val="020202"/>
          <w:sz w:val="24"/>
          <w:lang w:val="en-GB" w:eastAsia="en-GB"/>
        </w:rPr>
        <w:t>0118</w:t>
      </w:r>
    </w:p>
    <w:p w:rsidR="00453FFB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.</w:t>
      </w:r>
    </w:p>
    <w:p w:rsidR="00453FFB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.</w:t>
      </w:r>
    </w:p>
    <w:p w:rsidR="00453FFB" w:rsidRDefault="00453FFB" w:rsidP="00453FFB">
      <w:pPr>
        <w:ind w:left="720"/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.</w:t>
      </w:r>
    </w:p>
    <w:p w:rsidR="00453FFB" w:rsidRPr="00893109" w:rsidRDefault="00453FFB" w:rsidP="00453FFB">
      <w:pPr>
        <w:rPr>
          <w:rFonts w:ascii="Consolas" w:hAnsi="Consolas" w:cs="Courier New"/>
          <w:bCs w:val="0"/>
          <w:color w:val="020202"/>
          <w:sz w:val="24"/>
          <w:lang w:val="en-GB" w:eastAsia="en-GB"/>
        </w:rPr>
      </w:pPr>
      <w:r>
        <w:rPr>
          <w:rFonts w:ascii="Consolas" w:hAnsi="Consolas" w:cs="Courier New"/>
          <w:bCs w:val="0"/>
          <w:color w:val="020202"/>
          <w:sz w:val="24"/>
          <w:lang w:val="en-GB" w:eastAsia="en-GB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Default="00453FFB" w:rsidP="00453FFB">
      <w:pPr>
        <w:ind w:left="720"/>
        <w:jc w:val="center"/>
        <w:rPr>
          <w:sz w:val="18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8</w:t>
      </w:r>
      <w:r w:rsidRPr="00F65C62">
        <w:rPr>
          <w:rFonts w:ascii="Times New Roman" w:hAnsi="Times New Roman" w:cs="Times New Roman"/>
        </w:rPr>
        <w:t xml:space="preserve"> </w:t>
      </w:r>
      <w:r w:rsidRPr="00CC3791">
        <w:rPr>
          <w:rFonts w:ascii="Times New Roman" w:hAnsi="Times New Roman" w:cs="Times New Roman"/>
        </w:rPr>
        <w:t>Cost of Living Dataset</w:t>
      </w:r>
      <w:r>
        <w:rPr>
          <w:rFonts w:ascii="Times New Roman" w:hAnsi="Times New Roman" w:cs="Times New Roman"/>
        </w:rPr>
        <w:t xml:space="preserve"> Creation (Partial View)</w:t>
      </w:r>
      <w:r w:rsidRPr="00CC379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Date</w:t>
      </w:r>
      <w:r w:rsidRPr="00CC3791">
        <w:rPr>
          <w:rFonts w:ascii="Times New Roman" w:hAnsi="Times New Roman" w:cs="Times New Roman"/>
        </w:rPr>
        <w:t xml:space="preserve"> Variable Added</w:t>
      </w:r>
    </w:p>
    <w:p w:rsidR="00453FFB" w:rsidRPr="00C511EC" w:rsidRDefault="00453FFB" w:rsidP="00453FFB">
      <w:pPr>
        <w:rPr>
          <w:rFonts w:ascii="Times New Roman" w:hAnsi="Times New Roman" w:cs="Times New Roman"/>
          <w:sz w:val="22"/>
        </w:rPr>
      </w:pPr>
      <w:r w:rsidRPr="009156BF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lastRenderedPageBreak/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 w:rsidRPr="00C511E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511EC">
        <w:rPr>
          <w:rFonts w:ascii="Times New Roman" w:hAnsi="Times New Roman" w:cs="Times New Roman"/>
          <w:sz w:val="22"/>
        </w:rPr>
        <w:t>Num_to_Char</w:t>
      </w:r>
      <w:proofErr w:type="spellEnd"/>
      <w:r w:rsidRPr="00C511EC">
        <w:rPr>
          <w:rFonts w:ascii="Times New Roman" w:hAnsi="Times New Roman" w:cs="Times New Roman"/>
          <w:sz w:val="22"/>
        </w:rPr>
        <w:t>;</w:t>
      </w:r>
    </w:p>
    <w:p w:rsidR="00453FFB" w:rsidRPr="00C511EC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Times New Roman" w:hAnsi="Times New Roman" w:cs="Times New Roman"/>
          <w:sz w:val="22"/>
        </w:rPr>
        <w:t>SET</w:t>
      </w:r>
      <w:r w:rsidRPr="00C511EC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511EC">
        <w:rPr>
          <w:rFonts w:ascii="Times New Roman" w:hAnsi="Times New Roman" w:cs="Times New Roman"/>
          <w:sz w:val="22"/>
        </w:rPr>
        <w:t>Cost_Living</w:t>
      </w:r>
      <w:proofErr w:type="spellEnd"/>
      <w:r w:rsidRPr="00C511EC">
        <w:rPr>
          <w:rFonts w:ascii="Times New Roman" w:hAnsi="Times New Roman" w:cs="Times New Roman"/>
          <w:sz w:val="22"/>
        </w:rPr>
        <w:t>;</w:t>
      </w:r>
    </w:p>
    <w:p w:rsidR="00453FFB" w:rsidRPr="00C511EC" w:rsidRDefault="00453FFB" w:rsidP="00453FFB">
      <w:pPr>
        <w:ind w:left="720"/>
        <w:rPr>
          <w:rFonts w:ascii="Times New Roman" w:hAnsi="Times New Roman" w:cs="Times New Roman"/>
          <w:sz w:val="22"/>
        </w:rPr>
      </w:pPr>
      <w:proofErr w:type="spellStart"/>
      <w:r w:rsidRPr="00C511EC">
        <w:rPr>
          <w:rFonts w:ascii="Times New Roman" w:hAnsi="Times New Roman" w:cs="Times New Roman"/>
          <w:sz w:val="22"/>
        </w:rPr>
        <w:t>Index_char</w:t>
      </w:r>
      <w:proofErr w:type="spellEnd"/>
      <w:r w:rsidRPr="00C511EC">
        <w:rPr>
          <w:rFonts w:ascii="Times New Roman" w:hAnsi="Times New Roman" w:cs="Times New Roman"/>
          <w:sz w:val="22"/>
        </w:rPr>
        <w:t xml:space="preserve"> = </w:t>
      </w:r>
      <w:proofErr w:type="gramStart"/>
      <w:r w:rsidRPr="00F729FD">
        <w:rPr>
          <w:rFonts w:ascii="Consolas" w:hAnsi="Consolas"/>
          <w:color w:val="0000FF"/>
          <w:sz w:val="22"/>
          <w:shd w:val="clear" w:color="auto" w:fill="FFFFFF"/>
        </w:rPr>
        <w:t>PUT</w:t>
      </w:r>
      <w:r w:rsidRPr="00C511EC">
        <w:rPr>
          <w:rFonts w:ascii="Times New Roman" w:hAnsi="Times New Roman" w:cs="Times New Roman"/>
          <w:sz w:val="22"/>
        </w:rPr>
        <w:t>(</w:t>
      </w:r>
      <w:proofErr w:type="gramEnd"/>
      <w:r w:rsidRPr="00C511EC">
        <w:rPr>
          <w:rFonts w:ascii="Times New Roman" w:hAnsi="Times New Roman" w:cs="Times New Roman"/>
          <w:sz w:val="22"/>
        </w:rPr>
        <w:t xml:space="preserve">Index,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3.</w:t>
      </w:r>
      <w:r w:rsidRPr="00C511EC">
        <w:rPr>
          <w:rFonts w:ascii="Times New Roman" w:hAnsi="Times New Roman" w:cs="Times New Roman"/>
          <w:sz w:val="22"/>
        </w:rPr>
        <w:t>);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  <w:r w:rsidRPr="009156BF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C511EC"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Pr="00180C08" w:rsidRDefault="00453FFB" w:rsidP="00453FFB">
      <w:pPr>
        <w:jc w:val="center"/>
        <w:rPr>
          <w:rFonts w:ascii="Times New Roman" w:hAnsi="Times New Roman" w:cs="Times New Roman"/>
          <w:sz w:val="22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9</w:t>
      </w:r>
      <w:r w:rsidRPr="00F65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Numeric to Character conversion</w:t>
      </w:r>
    </w:p>
    <w:p w:rsidR="00453FFB" w:rsidRDefault="00453FFB"/>
    <w:p w:rsidR="00453FFB" w:rsidRPr="00DD6B97" w:rsidRDefault="00453FFB" w:rsidP="00453FFB">
      <w:pPr>
        <w:rPr>
          <w:rFonts w:ascii="Times New Roman" w:hAnsi="Times New Roman" w:cs="Times New Roman"/>
          <w:sz w:val="22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 w:rsidRPr="00DD6B97">
        <w:rPr>
          <w:rFonts w:ascii="Times New Roman" w:hAnsi="Times New Roman" w:cs="Times New Roman"/>
          <w:sz w:val="22"/>
        </w:rPr>
        <w:t xml:space="preserve"> Convert;</w:t>
      </w:r>
    </w:p>
    <w:p w:rsidR="00453FFB" w:rsidRPr="00DD6B97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INPUT</w:t>
      </w:r>
      <w:r w:rsidRPr="00DD6B9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D6B97">
        <w:rPr>
          <w:rFonts w:ascii="Times New Roman" w:hAnsi="Times New Roman" w:cs="Times New Roman"/>
          <w:sz w:val="22"/>
        </w:rPr>
        <w:t>Id_Char</w:t>
      </w:r>
      <w:proofErr w:type="spellEnd"/>
      <w:r w:rsidRPr="00DD6B97">
        <w:rPr>
          <w:rFonts w:ascii="Times New Roman" w:hAnsi="Times New Roman" w:cs="Times New Roman"/>
          <w:sz w:val="22"/>
        </w:rPr>
        <w:t xml:space="preserve">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$4.</w:t>
      </w:r>
      <w:r w:rsidRPr="00DD6B97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DD6B97">
        <w:rPr>
          <w:rFonts w:ascii="Times New Roman" w:hAnsi="Times New Roman" w:cs="Times New Roman"/>
          <w:sz w:val="22"/>
        </w:rPr>
        <w:t xml:space="preserve">Turnover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$7.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Turnover_w_Currency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$8.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Sourc</w:t>
      </w:r>
      <w:r w:rsidRPr="00DD6B97">
        <w:rPr>
          <w:rFonts w:ascii="Times New Roman" w:hAnsi="Times New Roman" w:cs="Times New Roman"/>
          <w:sz w:val="22"/>
        </w:rPr>
        <w:t>e_Mixed</w:t>
      </w:r>
      <w:proofErr w:type="spellEnd"/>
      <w:r w:rsidRPr="00DD6B97">
        <w:rPr>
          <w:rFonts w:ascii="Times New Roman" w:hAnsi="Times New Roman" w:cs="Times New Roman"/>
          <w:sz w:val="22"/>
        </w:rPr>
        <w:t xml:space="preserve">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$</w:t>
      </w:r>
      <w:proofErr w:type="gramStart"/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3.;</w:t>
      </w:r>
      <w:proofErr w:type="gramEnd"/>
    </w:p>
    <w:p w:rsidR="00453FFB" w:rsidRPr="00DD6B97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DATALINES</w:t>
      </w:r>
      <w:r w:rsidRPr="00DD6B97">
        <w:rPr>
          <w:rFonts w:ascii="Times New Roman" w:hAnsi="Times New Roman" w:cs="Times New Roman"/>
          <w:sz w:val="22"/>
        </w:rPr>
        <w:t>;</w:t>
      </w:r>
    </w:p>
    <w:p w:rsidR="00453FFB" w:rsidRPr="00DD6B97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DD6B97">
        <w:rPr>
          <w:rFonts w:ascii="Times New Roman" w:hAnsi="Times New Roman" w:cs="Times New Roman"/>
          <w:sz w:val="22"/>
        </w:rPr>
        <w:t>0001 20,000 $20,000 A1</w:t>
      </w:r>
    </w:p>
    <w:p w:rsidR="00453FFB" w:rsidRPr="00DD6B97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DD6B97">
        <w:rPr>
          <w:rFonts w:ascii="Times New Roman" w:hAnsi="Times New Roman" w:cs="Times New Roman"/>
          <w:sz w:val="22"/>
        </w:rPr>
        <w:t>0002 10,000 $10,000 2</w:t>
      </w:r>
    </w:p>
    <w:p w:rsidR="00453FFB" w:rsidRPr="00DD6B97" w:rsidRDefault="00453FFB" w:rsidP="00453FFB">
      <w:pPr>
        <w:rPr>
          <w:rFonts w:ascii="Times New Roman" w:hAnsi="Times New Roman" w:cs="Times New Roman"/>
          <w:sz w:val="22"/>
        </w:rPr>
      </w:pPr>
      <w:r w:rsidRPr="00DD6B97"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10</w:t>
      </w:r>
      <w:r w:rsidRPr="00F65C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Character to Numeric conversion dataset</w:t>
      </w:r>
    </w:p>
    <w:p w:rsidR="00453FFB" w:rsidRPr="00501BF1" w:rsidRDefault="00453FFB" w:rsidP="00453FFB">
      <w:pPr>
        <w:rPr>
          <w:rFonts w:ascii="Times New Roman" w:hAnsi="Times New Roman" w:cs="Times New Roman"/>
          <w:sz w:val="22"/>
        </w:rPr>
      </w:pPr>
      <w:r w:rsidRPr="001F0C48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 w:rsidRPr="00501BF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01BF1">
        <w:rPr>
          <w:rFonts w:ascii="Times New Roman" w:hAnsi="Times New Roman" w:cs="Times New Roman"/>
          <w:sz w:val="22"/>
        </w:rPr>
        <w:t>DateTime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INPUT</w:t>
      </w:r>
      <w:r w:rsidRPr="00501BF1">
        <w:rPr>
          <w:rFonts w:ascii="Times New Roman" w:hAnsi="Times New Roman" w:cs="Times New Roman"/>
          <w:sz w:val="22"/>
        </w:rPr>
        <w:t xml:space="preserve"> Id </w:t>
      </w:r>
      <w:proofErr w:type="spellStart"/>
      <w:r w:rsidRPr="00501BF1">
        <w:rPr>
          <w:rFonts w:ascii="Times New Roman" w:hAnsi="Times New Roman" w:cs="Times New Roman"/>
          <w:sz w:val="22"/>
        </w:rPr>
        <w:t>Date_Time</w:t>
      </w:r>
      <w:proofErr w:type="spellEnd"/>
      <w:r w:rsidRPr="00501BF1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Datetime20</w:t>
      </w:r>
      <w:r w:rsidRPr="00E86761">
        <w:rPr>
          <w:rFonts w:ascii="Consolas" w:hAnsi="Consolas" w:cs="Courier New"/>
          <w:bCs w:val="0"/>
          <w:color w:val="E36C0A" w:themeColor="accent6" w:themeShade="BF"/>
          <w:sz w:val="24"/>
          <w:lang w:val="en-GB" w:eastAsia="en-GB"/>
        </w:rPr>
        <w:t>.</w:t>
      </w:r>
      <w:r w:rsidRPr="00501BF1">
        <w:rPr>
          <w:rFonts w:ascii="Times New Roman" w:hAnsi="Times New Roman" w:cs="Times New Roman"/>
          <w:sz w:val="22"/>
        </w:rPr>
        <w:t>;</w:t>
      </w:r>
      <w:proofErr w:type="gramEnd"/>
    </w:p>
    <w:p w:rsidR="00453FFB" w:rsidRPr="00501BF1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DATALINES</w:t>
      </w:r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501BF1">
        <w:rPr>
          <w:rFonts w:ascii="Times New Roman" w:hAnsi="Times New Roman" w:cs="Times New Roman"/>
          <w:sz w:val="22"/>
        </w:rPr>
        <w:t xml:space="preserve">1 </w:t>
      </w:r>
      <w:proofErr w:type="gramStart"/>
      <w:r w:rsidRPr="00501BF1">
        <w:rPr>
          <w:rFonts w:ascii="Times New Roman" w:hAnsi="Times New Roman" w:cs="Times New Roman"/>
          <w:sz w:val="22"/>
        </w:rPr>
        <w:t>01aug19:09:10:05.2</w:t>
      </w:r>
      <w:proofErr w:type="gramEnd"/>
    </w:p>
    <w:p w:rsidR="00453FFB" w:rsidRPr="00501BF1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501BF1">
        <w:rPr>
          <w:rFonts w:ascii="Times New Roman" w:hAnsi="Times New Roman" w:cs="Times New Roman"/>
          <w:sz w:val="22"/>
        </w:rPr>
        <w:t xml:space="preserve">2 </w:t>
      </w:r>
      <w:proofErr w:type="gramStart"/>
      <w:r w:rsidRPr="00501BF1">
        <w:rPr>
          <w:rFonts w:ascii="Times New Roman" w:hAnsi="Times New Roman" w:cs="Times New Roman"/>
          <w:sz w:val="22"/>
        </w:rPr>
        <w:t>01aug20:19:20:10.4</w:t>
      </w:r>
      <w:proofErr w:type="gramEnd"/>
    </w:p>
    <w:p w:rsidR="00453FFB" w:rsidRPr="00501BF1" w:rsidRDefault="00453FFB" w:rsidP="00453FFB">
      <w:pPr>
        <w:rPr>
          <w:rFonts w:ascii="Times New Roman" w:hAnsi="Times New Roman" w:cs="Times New Roman"/>
          <w:sz w:val="22"/>
        </w:rPr>
      </w:pPr>
      <w:r w:rsidRPr="00501BF1"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Pr="00501BF1" w:rsidRDefault="00453FFB" w:rsidP="00453FFB">
      <w:pPr>
        <w:rPr>
          <w:rFonts w:ascii="Times New Roman" w:hAnsi="Times New Roman" w:cs="Times New Roman"/>
          <w:sz w:val="22"/>
        </w:rPr>
      </w:pPr>
    </w:p>
    <w:p w:rsidR="00453FFB" w:rsidRPr="00501BF1" w:rsidRDefault="00453FFB" w:rsidP="00453FFB">
      <w:pPr>
        <w:rPr>
          <w:rFonts w:ascii="Times New Roman" w:hAnsi="Times New Roman" w:cs="Times New Roman"/>
          <w:sz w:val="22"/>
        </w:rPr>
      </w:pPr>
      <w:r w:rsidRPr="001F0C48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 w:rsidRPr="00501BF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01BF1">
        <w:rPr>
          <w:rFonts w:ascii="Times New Roman" w:hAnsi="Times New Roman" w:cs="Times New Roman"/>
          <w:sz w:val="22"/>
        </w:rPr>
        <w:t>Convert_DateTime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 w:rsidRPr="00501BF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01BF1">
        <w:rPr>
          <w:rFonts w:ascii="Times New Roman" w:hAnsi="Times New Roman" w:cs="Times New Roman"/>
          <w:sz w:val="22"/>
        </w:rPr>
        <w:t>DateTime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720" w:firstLine="72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FORMAT</w:t>
      </w:r>
      <w:r w:rsidRPr="00501BF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01BF1">
        <w:rPr>
          <w:rFonts w:ascii="Times New Roman" w:hAnsi="Times New Roman" w:cs="Times New Roman"/>
          <w:sz w:val="22"/>
        </w:rPr>
        <w:t>Orig_Date</w:t>
      </w:r>
      <w:proofErr w:type="spellEnd"/>
      <w:r w:rsidRPr="00501BF1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Datetime</w:t>
      </w:r>
      <w:proofErr w:type="spellEnd"/>
      <w:r w:rsidRPr="00E86761">
        <w:rPr>
          <w:rFonts w:ascii="Consolas" w:hAnsi="Consolas" w:cs="Courier New"/>
          <w:bCs w:val="0"/>
          <w:color w:val="E36C0A" w:themeColor="accent6" w:themeShade="BF"/>
          <w:sz w:val="24"/>
          <w:lang w:val="en-GB" w:eastAsia="en-GB"/>
        </w:rPr>
        <w:t>.</w:t>
      </w:r>
      <w:r w:rsidRPr="00501BF1">
        <w:rPr>
          <w:rFonts w:ascii="Times New Roman" w:hAnsi="Times New Roman" w:cs="Times New Roman"/>
          <w:sz w:val="22"/>
        </w:rPr>
        <w:t>;</w:t>
      </w:r>
      <w:proofErr w:type="gramEnd"/>
    </w:p>
    <w:p w:rsidR="00453FFB" w:rsidRPr="00501BF1" w:rsidRDefault="00453FFB" w:rsidP="00453FFB">
      <w:pPr>
        <w:ind w:left="1440"/>
        <w:rPr>
          <w:rFonts w:ascii="Times New Roman" w:hAnsi="Times New Roman" w:cs="Times New Roman"/>
          <w:sz w:val="22"/>
        </w:rPr>
      </w:pPr>
      <w:proofErr w:type="spellStart"/>
      <w:r w:rsidRPr="00501BF1">
        <w:rPr>
          <w:rFonts w:ascii="Times New Roman" w:hAnsi="Times New Roman" w:cs="Times New Roman"/>
          <w:sz w:val="22"/>
        </w:rPr>
        <w:t>Orig_Date</w:t>
      </w:r>
      <w:proofErr w:type="spellEnd"/>
      <w:r w:rsidRPr="00501BF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501BF1">
        <w:rPr>
          <w:rFonts w:ascii="Times New Roman" w:hAnsi="Times New Roman" w:cs="Times New Roman"/>
          <w:sz w:val="22"/>
        </w:rPr>
        <w:t>Date_Time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144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FORMAT</w:t>
      </w:r>
      <w:r w:rsidRPr="00501BF1">
        <w:rPr>
          <w:rFonts w:ascii="Times New Roman" w:hAnsi="Times New Roman" w:cs="Times New Roman"/>
          <w:sz w:val="22"/>
        </w:rPr>
        <w:t xml:space="preserve"> Orig_Date_1 </w:t>
      </w:r>
      <w:proofErr w:type="gramStart"/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Datetime7</w:t>
      </w:r>
      <w:r w:rsidRPr="00E86761">
        <w:rPr>
          <w:rFonts w:ascii="Consolas" w:hAnsi="Consolas" w:cs="Courier New"/>
          <w:bCs w:val="0"/>
          <w:color w:val="E36C0A" w:themeColor="accent6" w:themeShade="BF"/>
          <w:sz w:val="24"/>
          <w:lang w:val="en-GB" w:eastAsia="en-GB"/>
        </w:rPr>
        <w:t>.</w:t>
      </w:r>
      <w:r w:rsidRPr="00501BF1">
        <w:rPr>
          <w:rFonts w:ascii="Times New Roman" w:hAnsi="Times New Roman" w:cs="Times New Roman"/>
          <w:sz w:val="22"/>
        </w:rPr>
        <w:t>;</w:t>
      </w:r>
      <w:proofErr w:type="gramEnd"/>
    </w:p>
    <w:p w:rsidR="00453FFB" w:rsidRPr="00501BF1" w:rsidRDefault="00453FFB" w:rsidP="00453FFB">
      <w:pPr>
        <w:ind w:left="1440"/>
        <w:rPr>
          <w:rFonts w:ascii="Times New Roman" w:hAnsi="Times New Roman" w:cs="Times New Roman"/>
          <w:sz w:val="22"/>
        </w:rPr>
      </w:pPr>
      <w:r w:rsidRPr="00501BF1">
        <w:rPr>
          <w:rFonts w:ascii="Times New Roman" w:hAnsi="Times New Roman" w:cs="Times New Roman"/>
          <w:sz w:val="22"/>
        </w:rPr>
        <w:t xml:space="preserve">Orig_Date_1 = </w:t>
      </w:r>
      <w:proofErr w:type="spellStart"/>
      <w:r w:rsidRPr="00501BF1">
        <w:rPr>
          <w:rFonts w:ascii="Times New Roman" w:hAnsi="Times New Roman" w:cs="Times New Roman"/>
          <w:sz w:val="22"/>
        </w:rPr>
        <w:t>Date_Time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Pr="00501BF1" w:rsidRDefault="00453FFB" w:rsidP="00453FFB">
      <w:pPr>
        <w:ind w:left="1440"/>
        <w:rPr>
          <w:rFonts w:ascii="Times New Roman" w:hAnsi="Times New Roman" w:cs="Times New Roman"/>
          <w:sz w:val="22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FORMAT</w:t>
      </w:r>
      <w:r w:rsidRPr="00501BF1">
        <w:rPr>
          <w:rFonts w:ascii="Times New Roman" w:hAnsi="Times New Roman" w:cs="Times New Roman"/>
          <w:sz w:val="22"/>
        </w:rPr>
        <w:t xml:space="preserve"> Orig_Date_2 </w:t>
      </w:r>
      <w:proofErr w:type="gramStart"/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Datetime12</w:t>
      </w:r>
      <w:r w:rsidRPr="00E86761">
        <w:rPr>
          <w:rFonts w:ascii="Consolas" w:hAnsi="Consolas" w:cs="Courier New"/>
          <w:bCs w:val="0"/>
          <w:color w:val="E36C0A" w:themeColor="accent6" w:themeShade="BF"/>
          <w:sz w:val="24"/>
          <w:lang w:val="en-GB" w:eastAsia="en-GB"/>
        </w:rPr>
        <w:t>.</w:t>
      </w:r>
      <w:r w:rsidRPr="00501BF1">
        <w:rPr>
          <w:rFonts w:ascii="Times New Roman" w:hAnsi="Times New Roman" w:cs="Times New Roman"/>
          <w:sz w:val="22"/>
        </w:rPr>
        <w:t>;</w:t>
      </w:r>
      <w:proofErr w:type="gramEnd"/>
    </w:p>
    <w:p w:rsidR="00453FFB" w:rsidRPr="00501BF1" w:rsidRDefault="00453FFB" w:rsidP="00453FFB">
      <w:pPr>
        <w:ind w:left="1440"/>
        <w:rPr>
          <w:rFonts w:ascii="Times New Roman" w:hAnsi="Times New Roman" w:cs="Times New Roman"/>
          <w:sz w:val="22"/>
        </w:rPr>
      </w:pPr>
      <w:r w:rsidRPr="00501BF1">
        <w:rPr>
          <w:rFonts w:ascii="Times New Roman" w:hAnsi="Times New Roman" w:cs="Times New Roman"/>
          <w:sz w:val="22"/>
        </w:rPr>
        <w:t xml:space="preserve">Orig_Date_2 = </w:t>
      </w:r>
      <w:proofErr w:type="spellStart"/>
      <w:r w:rsidRPr="00501BF1">
        <w:rPr>
          <w:rFonts w:ascii="Times New Roman" w:hAnsi="Times New Roman" w:cs="Times New Roman"/>
          <w:sz w:val="22"/>
        </w:rPr>
        <w:t>Date_Time</w:t>
      </w:r>
      <w:proofErr w:type="spellEnd"/>
      <w:r w:rsidRPr="00501BF1"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2"/>
        </w:rPr>
      </w:pPr>
      <w:r w:rsidRPr="001F0C48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501BF1">
        <w:rPr>
          <w:rFonts w:ascii="Times New Roman" w:hAnsi="Times New Roman" w:cs="Times New Roman"/>
          <w:sz w:val="22"/>
        </w:rPr>
        <w:t>;</w:t>
      </w: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11 Informat and Formats for Date Time Variable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BA52F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>
        <w:rPr>
          <w:rFonts w:ascii="Times New Roman" w:hAnsi="Times New Roman" w:cs="Times New Roman"/>
          <w:sz w:val="24"/>
        </w:rPr>
        <w:t xml:space="preserve"> Updated_2019;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Cost_Living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WHERE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Year(</w:t>
      </w:r>
      <w:proofErr w:type="gramEnd"/>
      <w:r>
        <w:rPr>
          <w:rFonts w:ascii="Times New Roman" w:hAnsi="Times New Roman" w:cs="Times New Roman"/>
          <w:sz w:val="24"/>
        </w:rPr>
        <w:t xml:space="preserve">Updated) =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2019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BA52F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12 Introduction to the WHERE statement</w:t>
      </w:r>
    </w:p>
    <w:p w:rsidR="00453FFB" w:rsidRDefault="00453FFB"/>
    <w:p w:rsidR="00453FFB" w:rsidRDefault="00453FFB"/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BA52F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lastRenderedPageBreak/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>
        <w:rPr>
          <w:rFonts w:ascii="Times New Roman" w:hAnsi="Times New Roman" w:cs="Times New Roman"/>
          <w:sz w:val="24"/>
        </w:rPr>
        <w:t xml:space="preserve"> Updated_2019;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Cost_Living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WHERE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Year(</w:t>
      </w:r>
      <w:proofErr w:type="gramEnd"/>
      <w:r>
        <w:rPr>
          <w:rFonts w:ascii="Times New Roman" w:hAnsi="Times New Roman" w:cs="Times New Roman"/>
          <w:sz w:val="24"/>
        </w:rPr>
        <w:t xml:space="preserve">Updated) =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2019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F729FD">
        <w:rPr>
          <w:rFonts w:ascii="Consolas" w:hAnsi="Consolas"/>
          <w:color w:val="0000FF"/>
          <w:sz w:val="22"/>
          <w:shd w:val="clear" w:color="auto" w:fill="FFFFFF"/>
        </w:rPr>
        <w:t>IF</w:t>
      </w:r>
      <w:r>
        <w:rPr>
          <w:rFonts w:ascii="Times New Roman" w:hAnsi="Times New Roman" w:cs="Times New Roman"/>
          <w:sz w:val="24"/>
        </w:rPr>
        <w:t xml:space="preserve"> Index &gt;=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80</w:t>
      </w:r>
      <w:r>
        <w:rPr>
          <w:rFonts w:ascii="Times New Roman" w:hAnsi="Times New Roman" w:cs="Times New Roman"/>
          <w:sz w:val="24"/>
        </w:rPr>
        <w:t xml:space="preserve">; 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BA52F9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13 Using WHERE and IF in same data step</w:t>
      </w:r>
    </w:p>
    <w:p w:rsidR="00453FFB" w:rsidRDefault="00453FFB"/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D814CF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Known_Components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9D26B1">
        <w:rPr>
          <w:rFonts w:ascii="Consolas" w:hAnsi="Consolas"/>
          <w:color w:val="0000FF"/>
          <w:sz w:val="22"/>
          <w:shd w:val="clear" w:color="auto" w:fill="FFFFFF"/>
        </w:rPr>
        <w:t>SET</w:t>
      </w:r>
      <w:r>
        <w:rPr>
          <w:rFonts w:ascii="Times New Roman" w:hAnsi="Times New Roman" w:cs="Times New Roman"/>
          <w:sz w:val="24"/>
        </w:rPr>
        <w:t xml:space="preserve"> Index;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Known_Component_Index</w:t>
      </w:r>
      <w:proofErr w:type="spellEnd"/>
      <w:r>
        <w:rPr>
          <w:rFonts w:ascii="Times New Roman" w:hAnsi="Times New Roman" w:cs="Times New Roman"/>
          <w:sz w:val="24"/>
        </w:rPr>
        <w:t xml:space="preserve"> = Index – Other;</w:t>
      </w:r>
    </w:p>
    <w:p w:rsidR="00453FFB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9D26B1">
        <w:rPr>
          <w:rFonts w:ascii="Consolas" w:hAnsi="Consolas"/>
          <w:color w:val="0000FF"/>
          <w:sz w:val="22"/>
          <w:shd w:val="clear" w:color="auto" w:fill="FFFFFF"/>
        </w:rPr>
        <w:t>WHERE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Known_Component_Index</w:t>
      </w:r>
      <w:proofErr w:type="spellEnd"/>
      <w:r>
        <w:rPr>
          <w:rFonts w:ascii="Times New Roman" w:hAnsi="Times New Roman" w:cs="Times New Roman"/>
          <w:sz w:val="24"/>
        </w:rPr>
        <w:t xml:space="preserve"> &gt;= 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80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D814CF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14 Incorrect use of WHERE</w:t>
      </w:r>
    </w:p>
    <w:p w:rsidR="00453FFB" w:rsidRDefault="00453FFB"/>
    <w:p w:rsidR="00453FFB" w:rsidRPr="00B21B1A" w:rsidRDefault="00453FFB" w:rsidP="00453FFB">
      <w:pPr>
        <w:rPr>
          <w:rFonts w:ascii="Times New Roman" w:hAnsi="Times New Roman" w:cs="Times New Roman"/>
          <w:sz w:val="24"/>
        </w:rPr>
      </w:pPr>
      <w:r w:rsidRPr="00B21B1A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P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ROC</w:t>
      </w:r>
      <w:r w:rsidRPr="00B21B1A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 xml:space="preserve"> P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RINT</w:t>
      </w:r>
      <w:r w:rsidRPr="00B21B1A">
        <w:rPr>
          <w:rFonts w:ascii="Times New Roman" w:hAnsi="Times New Roman" w:cs="Times New Roman"/>
          <w:sz w:val="24"/>
        </w:rPr>
        <w:t xml:space="preserve"> 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DATA</w:t>
      </w:r>
      <w:r w:rsidRPr="00B21B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21B1A">
        <w:rPr>
          <w:rFonts w:ascii="Times New Roman" w:hAnsi="Times New Roman" w:cs="Times New Roman"/>
          <w:sz w:val="24"/>
        </w:rPr>
        <w:t>Cost_Living</w:t>
      </w:r>
      <w:proofErr w:type="spellEnd"/>
      <w:r w:rsidRPr="00B21B1A">
        <w:rPr>
          <w:rFonts w:ascii="Times New Roman" w:hAnsi="Times New Roman" w:cs="Times New Roman"/>
          <w:sz w:val="24"/>
        </w:rPr>
        <w:t xml:space="preserve"> (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FIRSTOBS</w:t>
      </w:r>
      <w:r w:rsidRPr="00B21B1A">
        <w:rPr>
          <w:rFonts w:ascii="Times New Roman" w:hAnsi="Times New Roman" w:cs="Times New Roman"/>
          <w:sz w:val="24"/>
        </w:rPr>
        <w:t>=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4</w:t>
      </w:r>
      <w:r w:rsidRPr="00B21B1A">
        <w:rPr>
          <w:rFonts w:ascii="Times New Roman" w:hAnsi="Times New Roman" w:cs="Times New Roman"/>
          <w:sz w:val="24"/>
        </w:rPr>
        <w:t xml:space="preserve"> 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OBS</w:t>
      </w:r>
      <w:r w:rsidRPr="00B21B1A">
        <w:rPr>
          <w:rFonts w:ascii="Times New Roman" w:hAnsi="Times New Roman" w:cs="Times New Roman"/>
          <w:sz w:val="24"/>
        </w:rPr>
        <w:t>=</w:t>
      </w:r>
      <w:r w:rsidRPr="008F7A64">
        <w:rPr>
          <w:rFonts w:ascii="Consolas" w:hAnsi="Consolas" w:cs="Courier New"/>
          <w:bCs w:val="0"/>
          <w:color w:val="00B050"/>
          <w:sz w:val="24"/>
          <w:lang w:val="en-GB" w:eastAsia="en-GB"/>
        </w:rPr>
        <w:t>5</w:t>
      </w:r>
      <w:r w:rsidRPr="00B21B1A">
        <w:rPr>
          <w:rFonts w:ascii="Times New Roman" w:hAnsi="Times New Roman" w:cs="Times New Roman"/>
          <w:sz w:val="24"/>
        </w:rPr>
        <w:t>);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B21B1A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</w:t>
      </w: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UN</w:t>
      </w:r>
      <w:r w:rsidRPr="00B21B1A"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 xml:space="preserve">15 Using the </w:t>
      </w: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Firstobs</w:t>
      </w:r>
      <w:proofErr w:type="spellEnd"/>
      <w:r>
        <w:rPr>
          <w:rFonts w:ascii="Times New Roman" w:hAnsi="Times New Roman" w:cs="Times New Roman"/>
        </w:rPr>
        <w:t xml:space="preserve"> option</w:t>
      </w:r>
    </w:p>
    <w:p w:rsidR="00453FFB" w:rsidRDefault="00453FFB"/>
    <w:p w:rsidR="00453FFB" w:rsidRPr="00185FD1" w:rsidRDefault="00453FFB" w:rsidP="00453FFB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DATA</w:t>
      </w:r>
      <w:r w:rsidRPr="00185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FD1">
        <w:rPr>
          <w:rFonts w:ascii="Times New Roman" w:hAnsi="Times New Roman" w:cs="Times New Roman"/>
          <w:sz w:val="24"/>
        </w:rPr>
        <w:t>Keep_and_Drop</w:t>
      </w:r>
      <w:proofErr w:type="spellEnd"/>
      <w:r w:rsidRPr="00185FD1">
        <w:rPr>
          <w:rFonts w:ascii="Times New Roman" w:hAnsi="Times New Roman" w:cs="Times New Roman"/>
          <w:sz w:val="24"/>
        </w:rPr>
        <w:t xml:space="preserve"> (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DROP</w:t>
      </w:r>
      <w:r w:rsidRPr="00185FD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5FD1">
        <w:rPr>
          <w:rFonts w:ascii="Times New Roman" w:hAnsi="Times New Roman" w:cs="Times New Roman"/>
          <w:sz w:val="24"/>
        </w:rPr>
        <w:t>Prev_yr_index</w:t>
      </w:r>
      <w:proofErr w:type="spellEnd"/>
      <w:r w:rsidRPr="00185FD1">
        <w:rPr>
          <w:rFonts w:ascii="Times New Roman" w:hAnsi="Times New Roman" w:cs="Times New Roman"/>
          <w:sz w:val="24"/>
        </w:rPr>
        <w:t>);</w:t>
      </w:r>
    </w:p>
    <w:p w:rsidR="00453FFB" w:rsidRPr="00185FD1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9D26B1">
        <w:rPr>
          <w:rFonts w:ascii="Consolas" w:hAnsi="Consolas"/>
          <w:color w:val="0000FF"/>
          <w:sz w:val="22"/>
          <w:shd w:val="clear" w:color="auto" w:fill="FFFFFF"/>
        </w:rPr>
        <w:t>SET</w:t>
      </w:r>
      <w:r w:rsidRPr="00185F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FD1">
        <w:rPr>
          <w:rFonts w:ascii="Times New Roman" w:hAnsi="Times New Roman" w:cs="Times New Roman"/>
          <w:sz w:val="24"/>
        </w:rPr>
        <w:t>Cost_Living</w:t>
      </w:r>
      <w:proofErr w:type="spellEnd"/>
      <w:r w:rsidRPr="00185FD1">
        <w:rPr>
          <w:rFonts w:ascii="Times New Roman" w:hAnsi="Times New Roman" w:cs="Times New Roman"/>
          <w:sz w:val="24"/>
        </w:rPr>
        <w:t xml:space="preserve"> (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KEEP</w:t>
      </w:r>
      <w:r w:rsidRPr="00185FD1">
        <w:rPr>
          <w:rFonts w:ascii="Times New Roman" w:hAnsi="Times New Roman" w:cs="Times New Roman"/>
          <w:sz w:val="24"/>
        </w:rPr>
        <w:t xml:space="preserve"> = City Index </w:t>
      </w:r>
      <w:proofErr w:type="spellStart"/>
      <w:r w:rsidRPr="00185FD1">
        <w:rPr>
          <w:rFonts w:ascii="Times New Roman" w:hAnsi="Times New Roman" w:cs="Times New Roman"/>
          <w:sz w:val="24"/>
        </w:rPr>
        <w:t>Prev_yr_index</w:t>
      </w:r>
      <w:proofErr w:type="spellEnd"/>
      <w:r w:rsidRPr="00185FD1">
        <w:rPr>
          <w:rFonts w:ascii="Times New Roman" w:hAnsi="Times New Roman" w:cs="Times New Roman"/>
          <w:sz w:val="24"/>
        </w:rPr>
        <w:t>);</w:t>
      </w:r>
    </w:p>
    <w:p w:rsidR="00453FFB" w:rsidRPr="00185FD1" w:rsidRDefault="00453FFB" w:rsidP="00453FFB">
      <w:pPr>
        <w:ind w:firstLine="720"/>
        <w:rPr>
          <w:rFonts w:ascii="Times New Roman" w:hAnsi="Times New Roman" w:cs="Times New Roman"/>
          <w:sz w:val="24"/>
        </w:rPr>
      </w:pPr>
      <w:r w:rsidRPr="009D26B1">
        <w:rPr>
          <w:rFonts w:ascii="Consolas" w:hAnsi="Consolas"/>
          <w:color w:val="0000FF"/>
          <w:sz w:val="22"/>
          <w:shd w:val="clear" w:color="auto" w:fill="FFFFFF"/>
        </w:rPr>
        <w:t>WHERE</w:t>
      </w:r>
      <w:r w:rsidRPr="00185FD1">
        <w:rPr>
          <w:rFonts w:ascii="Times New Roman" w:hAnsi="Times New Roman" w:cs="Times New Roman"/>
          <w:sz w:val="24"/>
        </w:rPr>
        <w:t xml:space="preserve"> Index &lt; </w:t>
      </w:r>
      <w:proofErr w:type="spellStart"/>
      <w:r w:rsidRPr="00185FD1">
        <w:rPr>
          <w:rFonts w:ascii="Times New Roman" w:hAnsi="Times New Roman" w:cs="Times New Roman"/>
          <w:sz w:val="24"/>
        </w:rPr>
        <w:t>Prev_yr_index</w:t>
      </w:r>
      <w:proofErr w:type="spellEnd"/>
      <w:r w:rsidRPr="00185FD1"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RUN</w:t>
      </w:r>
      <w:r w:rsidRPr="00185FD1"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16 Using the Drop and Keep option</w:t>
      </w:r>
    </w:p>
    <w:p w:rsidR="00453FFB" w:rsidRDefault="00453FFB"/>
    <w:p w:rsidR="00453FFB" w:rsidRPr="009634FC" w:rsidRDefault="00453FFB" w:rsidP="00453FFB">
      <w:pPr>
        <w:rPr>
          <w:rFonts w:ascii="Times New Roman" w:hAnsi="Times New Roman" w:cs="Times New Roman"/>
          <w:sz w:val="24"/>
        </w:rPr>
      </w:pPr>
      <w:r w:rsidRPr="00732277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PROC DATASETS</w:t>
      </w:r>
      <w:r w:rsidRPr="009634FC">
        <w:rPr>
          <w:rFonts w:ascii="Times New Roman" w:hAnsi="Times New Roman" w:cs="Times New Roman"/>
          <w:sz w:val="24"/>
        </w:rPr>
        <w:t xml:space="preserve"> 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Library</w:t>
      </w:r>
      <w:r w:rsidRPr="009634F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W</w:t>
      </w:r>
      <w:r w:rsidRPr="009634FC">
        <w:rPr>
          <w:rFonts w:ascii="Times New Roman" w:hAnsi="Times New Roman" w:cs="Times New Roman"/>
          <w:sz w:val="24"/>
        </w:rPr>
        <w:t>ork;</w:t>
      </w:r>
    </w:p>
    <w:p w:rsidR="00453FFB" w:rsidRPr="009634FC" w:rsidRDefault="00453FFB" w:rsidP="00453FFB">
      <w:pPr>
        <w:rPr>
          <w:rFonts w:ascii="Times New Roman" w:hAnsi="Times New Roman" w:cs="Times New Roman"/>
          <w:sz w:val="24"/>
        </w:rPr>
      </w:pPr>
      <w:r w:rsidRPr="009634FC">
        <w:rPr>
          <w:rFonts w:ascii="Times New Roman" w:hAnsi="Times New Roman" w:cs="Times New Roman"/>
          <w:sz w:val="24"/>
        </w:rPr>
        <w:tab/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CONTENTS</w:t>
      </w:r>
      <w:r w:rsidRPr="009D26B1">
        <w:rPr>
          <w:rFonts w:ascii="Times New Roman" w:hAnsi="Times New Roman" w:cs="Times New Roman"/>
          <w:sz w:val="28"/>
        </w:rPr>
        <w:t xml:space="preserve"> </w:t>
      </w:r>
      <w:r w:rsidRPr="009D26B1">
        <w:rPr>
          <w:rFonts w:ascii="Consolas" w:hAnsi="Consolas"/>
          <w:color w:val="0000FF"/>
          <w:sz w:val="22"/>
          <w:shd w:val="clear" w:color="auto" w:fill="FFFFFF"/>
        </w:rPr>
        <w:t>DATA</w:t>
      </w:r>
      <w:r w:rsidRPr="009634FC"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9634FC">
        <w:rPr>
          <w:rFonts w:ascii="Times New Roman" w:hAnsi="Times New Roman" w:cs="Times New Roman"/>
          <w:sz w:val="24"/>
        </w:rPr>
        <w:t>ost_</w:t>
      </w:r>
      <w:r>
        <w:rPr>
          <w:rFonts w:ascii="Times New Roman" w:hAnsi="Times New Roman" w:cs="Times New Roman"/>
          <w:sz w:val="24"/>
        </w:rPr>
        <w:t>L</w:t>
      </w:r>
      <w:r w:rsidRPr="009634FC">
        <w:rPr>
          <w:rFonts w:ascii="Times New Roman" w:hAnsi="Times New Roman" w:cs="Times New Roman"/>
          <w:sz w:val="24"/>
        </w:rPr>
        <w:t>iving</w:t>
      </w:r>
      <w:proofErr w:type="spellEnd"/>
      <w:r w:rsidRPr="009634FC"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  <w:r w:rsidRPr="00732277">
        <w:rPr>
          <w:rFonts w:ascii="Consolas" w:hAnsi="Consolas" w:cs="Courier New"/>
          <w:b/>
          <w:bCs w:val="0"/>
          <w:color w:val="31849B" w:themeColor="accent5" w:themeShade="BF"/>
          <w:sz w:val="24"/>
          <w:lang w:val="en-GB" w:eastAsia="en-GB"/>
        </w:rPr>
        <w:t>RUN</w:t>
      </w:r>
      <w:r w:rsidRPr="009634FC">
        <w:rPr>
          <w:rFonts w:ascii="Times New Roman" w:hAnsi="Times New Roman" w:cs="Times New Roman"/>
          <w:sz w:val="24"/>
        </w:rPr>
        <w:t>;</w:t>
      </w:r>
    </w:p>
    <w:p w:rsidR="00453FFB" w:rsidRDefault="00453FFB" w:rsidP="00453FFB">
      <w:pPr>
        <w:rPr>
          <w:rFonts w:ascii="Times New Roman" w:hAnsi="Times New Roman" w:cs="Times New Roman"/>
          <w:sz w:val="24"/>
        </w:rPr>
      </w:pPr>
    </w:p>
    <w:p w:rsidR="00453FFB" w:rsidRDefault="00453FFB" w:rsidP="00453FFB">
      <w:pPr>
        <w:jc w:val="center"/>
        <w:rPr>
          <w:rFonts w:ascii="Times New Roman" w:hAnsi="Times New Roman" w:cs="Times New Roman"/>
        </w:rPr>
      </w:pPr>
      <w:r w:rsidRPr="00F65C62">
        <w:rPr>
          <w:rFonts w:ascii="Times New Roman" w:hAnsi="Times New Roman" w:cs="Times New Roman"/>
        </w:rPr>
        <w:t>Program 2.</w:t>
      </w:r>
      <w:r>
        <w:rPr>
          <w:rFonts w:ascii="Times New Roman" w:hAnsi="Times New Roman" w:cs="Times New Roman"/>
        </w:rPr>
        <w:t>17 Viewing properties of a table</w:t>
      </w:r>
    </w:p>
    <w:p w:rsidR="00453FFB" w:rsidRDefault="00453FFB"/>
    <w:p w:rsidR="00432E9E" w:rsidRDefault="00432E9E">
      <w:pPr>
        <w:rPr>
          <w:ins w:id="0" w:author="Harish Gulati" w:date="2019-01-04T04:26:00Z"/>
        </w:rPr>
      </w:pPr>
    </w:p>
    <w:p w:rsidR="00432E9E" w:rsidRDefault="00432E9E" w:rsidP="00432E9E">
      <w:pPr>
        <w:rPr>
          <w:ins w:id="1" w:author="Harish Gulati" w:date="2019-01-04T04:26:00Z"/>
        </w:rPr>
      </w:pPr>
      <w:ins w:id="2" w:author="Harish Gulati" w:date="2019-01-04T04:26:00Z">
        <w:r>
          <w:t>PROC SQL;</w:t>
        </w:r>
      </w:ins>
    </w:p>
    <w:p w:rsidR="00432E9E" w:rsidRDefault="00432E9E" w:rsidP="00432E9E">
      <w:pPr>
        <w:rPr>
          <w:ins w:id="3" w:author="Harish Gulati" w:date="2019-01-04T04:26:00Z"/>
        </w:rPr>
      </w:pPr>
      <w:ins w:id="4" w:author="Harish Gulati" w:date="2019-01-04T04:26:00Z">
        <w:r>
          <w:tab/>
          <w:t xml:space="preserve">Select * From </w:t>
        </w:r>
        <w:proofErr w:type="spellStart"/>
        <w:r>
          <w:t>Dictionary.Tables</w:t>
        </w:r>
        <w:proofErr w:type="spellEnd"/>
        <w:r>
          <w:t>;</w:t>
        </w:r>
      </w:ins>
    </w:p>
    <w:p w:rsidR="00432E9E" w:rsidRDefault="00432E9E" w:rsidP="00432E9E">
      <w:pPr>
        <w:rPr>
          <w:ins w:id="5" w:author="Harish Gulati" w:date="2019-01-04T04:26:00Z"/>
        </w:rPr>
      </w:pPr>
      <w:ins w:id="6" w:author="Harish Gulati" w:date="2019-01-04T04:26:00Z">
        <w:r>
          <w:t>QUIT;</w:t>
        </w:r>
      </w:ins>
    </w:p>
    <w:p w:rsidR="00432E9E" w:rsidRDefault="00432E9E" w:rsidP="00432E9E">
      <w:pPr>
        <w:rPr>
          <w:ins w:id="7" w:author="Harish Gulati" w:date="2019-01-04T04:27:00Z"/>
        </w:rPr>
      </w:pPr>
    </w:p>
    <w:p w:rsidR="00432E9E" w:rsidRDefault="00432E9E" w:rsidP="00432E9E">
      <w:pPr>
        <w:ind w:left="2160" w:firstLine="720"/>
        <w:rPr>
          <w:ins w:id="8" w:author="Harish Gulati" w:date="2019-01-04T04:27:00Z"/>
        </w:rPr>
        <w:pPrChange w:id="9" w:author="Harish Gulati" w:date="2019-01-04T04:27:00Z">
          <w:pPr/>
        </w:pPrChange>
      </w:pPr>
      <w:ins w:id="10" w:author="Harish Gulati" w:date="2019-01-04T04:27:00Z">
        <w:r w:rsidRPr="00F827EC">
          <w:rPr>
            <w:rFonts w:ascii="Times New Roman" w:hAnsi="Times New Roman" w:cs="Times New Roman"/>
          </w:rPr>
          <w:t>Fig 2.</w:t>
        </w:r>
        <w:r>
          <w:rPr>
            <w:rFonts w:ascii="Times New Roman" w:hAnsi="Times New Roman" w:cs="Times New Roman"/>
          </w:rPr>
          <w:t>18</w:t>
        </w:r>
        <w:r w:rsidRPr="00F827EC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Snapshot of Dictionary Table Output</w:t>
        </w:r>
      </w:ins>
    </w:p>
    <w:p w:rsidR="00432E9E" w:rsidRDefault="00432E9E" w:rsidP="00432E9E">
      <w:pPr>
        <w:rPr>
          <w:ins w:id="11" w:author="Harish Gulati" w:date="2019-01-04T04:26:00Z"/>
        </w:rPr>
      </w:pPr>
    </w:p>
    <w:p w:rsidR="00432E9E" w:rsidRDefault="00432E9E" w:rsidP="00432E9E">
      <w:pPr>
        <w:rPr>
          <w:ins w:id="12" w:author="Harish Gulati" w:date="2019-01-04T04:26:00Z"/>
        </w:rPr>
      </w:pPr>
      <w:ins w:id="13" w:author="Harish Gulati" w:date="2019-01-04T04:26:00Z">
        <w:r>
          <w:t>PROC SQL;</w:t>
        </w:r>
      </w:ins>
    </w:p>
    <w:p w:rsidR="00432E9E" w:rsidRDefault="00432E9E" w:rsidP="00432E9E">
      <w:pPr>
        <w:rPr>
          <w:ins w:id="14" w:author="Harish Gulati" w:date="2019-01-04T04:26:00Z"/>
        </w:rPr>
      </w:pPr>
      <w:ins w:id="15" w:author="Harish Gulati" w:date="2019-01-04T04:26:00Z">
        <w:r>
          <w:tab/>
          <w:t xml:space="preserve">Select * From </w:t>
        </w:r>
        <w:proofErr w:type="spellStart"/>
        <w:r>
          <w:t>Dictionary.Tables</w:t>
        </w:r>
        <w:proofErr w:type="spellEnd"/>
      </w:ins>
    </w:p>
    <w:p w:rsidR="00432E9E" w:rsidRDefault="00432E9E" w:rsidP="00432E9E">
      <w:pPr>
        <w:rPr>
          <w:ins w:id="16" w:author="Harish Gulati" w:date="2019-01-04T04:26:00Z"/>
        </w:rPr>
      </w:pPr>
      <w:ins w:id="17" w:author="Harish Gulati" w:date="2019-01-04T04:26:00Z">
        <w:r>
          <w:tab/>
          <w:t xml:space="preserve">Where </w:t>
        </w:r>
        <w:proofErr w:type="spellStart"/>
        <w:r>
          <w:t>Libname</w:t>
        </w:r>
        <w:proofErr w:type="spellEnd"/>
        <w:r>
          <w:t xml:space="preserve"> </w:t>
        </w:r>
        <w:proofErr w:type="spellStart"/>
        <w:r>
          <w:t>eq</w:t>
        </w:r>
        <w:proofErr w:type="spellEnd"/>
        <w:r>
          <w:t xml:space="preserve"> "WORK";</w:t>
        </w:r>
      </w:ins>
    </w:p>
    <w:p w:rsidR="00432E9E" w:rsidRDefault="00432E9E" w:rsidP="00432E9E">
      <w:pPr>
        <w:rPr>
          <w:ins w:id="18" w:author="Harish Gulati" w:date="2019-01-04T04:26:00Z"/>
        </w:rPr>
      </w:pPr>
      <w:ins w:id="19" w:author="Harish Gulati" w:date="2019-01-04T04:26:00Z">
        <w:r>
          <w:lastRenderedPageBreak/>
          <w:t>QUIT;</w:t>
        </w:r>
      </w:ins>
    </w:p>
    <w:p w:rsidR="00432E9E" w:rsidRDefault="00432E9E" w:rsidP="00432E9E">
      <w:pPr>
        <w:rPr>
          <w:ins w:id="20" w:author="Harish Gulati" w:date="2019-01-04T04:26:00Z"/>
        </w:rPr>
      </w:pPr>
    </w:p>
    <w:p w:rsidR="00432E9E" w:rsidRDefault="00432E9E" w:rsidP="00432E9E">
      <w:pPr>
        <w:rPr>
          <w:ins w:id="21" w:author="Harish Gulati" w:date="2019-01-04T04:26:00Z"/>
        </w:rPr>
      </w:pPr>
      <w:ins w:id="22" w:author="Harish Gulati" w:date="2019-01-04T04:26:00Z">
        <w:r>
          <w:t>PROC SQL;</w:t>
        </w:r>
      </w:ins>
    </w:p>
    <w:p w:rsidR="00432E9E" w:rsidRDefault="00432E9E" w:rsidP="00432E9E">
      <w:pPr>
        <w:rPr>
          <w:ins w:id="23" w:author="Harish Gulati" w:date="2019-01-04T04:26:00Z"/>
        </w:rPr>
      </w:pPr>
      <w:ins w:id="24" w:author="Harish Gulati" w:date="2019-01-04T04:26:00Z">
        <w:r>
          <w:tab/>
          <w:t xml:space="preserve">Select * From </w:t>
        </w:r>
        <w:proofErr w:type="spellStart"/>
        <w:r>
          <w:t>Dictionary.Columns</w:t>
        </w:r>
        <w:proofErr w:type="spellEnd"/>
      </w:ins>
    </w:p>
    <w:p w:rsidR="00432E9E" w:rsidRDefault="00432E9E" w:rsidP="00432E9E">
      <w:pPr>
        <w:rPr>
          <w:ins w:id="25" w:author="Harish Gulati" w:date="2019-01-04T04:26:00Z"/>
        </w:rPr>
      </w:pPr>
      <w:ins w:id="26" w:author="Harish Gulati" w:date="2019-01-04T04:26:00Z">
        <w:r>
          <w:tab/>
          <w:t xml:space="preserve">Where </w:t>
        </w:r>
        <w:proofErr w:type="spellStart"/>
        <w:r>
          <w:t>Libname</w:t>
        </w:r>
        <w:proofErr w:type="spellEnd"/>
        <w:r>
          <w:t xml:space="preserve"> </w:t>
        </w:r>
        <w:proofErr w:type="spellStart"/>
        <w:r>
          <w:t>eq</w:t>
        </w:r>
        <w:proofErr w:type="spellEnd"/>
        <w:r>
          <w:t xml:space="preserve"> "WORK";</w:t>
        </w:r>
      </w:ins>
    </w:p>
    <w:p w:rsidR="00432E9E" w:rsidRDefault="00432E9E" w:rsidP="00432E9E">
      <w:pPr>
        <w:rPr>
          <w:ins w:id="27" w:author="Harish Gulati" w:date="2019-01-04T04:28:00Z"/>
        </w:rPr>
      </w:pPr>
      <w:ins w:id="28" w:author="Harish Gulati" w:date="2019-01-04T04:26:00Z">
        <w:r>
          <w:t>QUIT;</w:t>
        </w:r>
      </w:ins>
    </w:p>
    <w:p w:rsidR="00432E9E" w:rsidRDefault="00432E9E" w:rsidP="00432E9E">
      <w:pPr>
        <w:rPr>
          <w:ins w:id="29" w:author="Harish Gulati" w:date="2019-01-04T04:28:00Z"/>
        </w:rPr>
      </w:pPr>
    </w:p>
    <w:p w:rsidR="00432E9E" w:rsidRDefault="00432E9E" w:rsidP="00432E9E">
      <w:pPr>
        <w:jc w:val="center"/>
        <w:rPr>
          <w:ins w:id="30" w:author="Harish Gulati" w:date="2019-01-04T04:28:00Z"/>
          <w:rFonts w:ascii="Times New Roman" w:hAnsi="Times New Roman" w:cs="Times New Roman"/>
        </w:rPr>
      </w:pPr>
      <w:ins w:id="31" w:author="Harish Gulati" w:date="2019-01-04T04:28:00Z">
        <w:r w:rsidRPr="00F827EC">
          <w:rPr>
            <w:rFonts w:ascii="Times New Roman" w:hAnsi="Times New Roman" w:cs="Times New Roman"/>
          </w:rPr>
          <w:t>Fig 2.</w:t>
        </w:r>
        <w:r>
          <w:rPr>
            <w:rFonts w:ascii="Times New Roman" w:hAnsi="Times New Roman" w:cs="Times New Roman"/>
          </w:rPr>
          <w:t>19</w:t>
        </w:r>
        <w:r w:rsidRPr="00F827EC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Snapshot of Work Library</w:t>
        </w:r>
      </w:ins>
    </w:p>
    <w:p w:rsidR="00432E9E" w:rsidRDefault="00432E9E" w:rsidP="00432E9E">
      <w:pPr>
        <w:rPr>
          <w:ins w:id="32" w:author="Harish Gulati" w:date="2019-01-04T04:26:00Z"/>
        </w:rPr>
      </w:pPr>
    </w:p>
    <w:p w:rsidR="00432E9E" w:rsidRDefault="00432E9E" w:rsidP="00432E9E">
      <w:pPr>
        <w:rPr>
          <w:ins w:id="33" w:author="Harish Gulati" w:date="2019-01-04T04:26:00Z"/>
        </w:rPr>
      </w:pPr>
    </w:p>
    <w:p w:rsidR="00432E9E" w:rsidRDefault="00432E9E" w:rsidP="00432E9E">
      <w:pPr>
        <w:rPr>
          <w:ins w:id="34" w:author="Harish Gulati" w:date="2019-01-04T04:26:00Z"/>
        </w:rPr>
      </w:pPr>
      <w:ins w:id="35" w:author="Harish Gulati" w:date="2019-01-04T04:26:00Z">
        <w:r>
          <w:t>Data Updated_2019;</w:t>
        </w:r>
      </w:ins>
    </w:p>
    <w:p w:rsidR="00432E9E" w:rsidRDefault="00432E9E" w:rsidP="00432E9E">
      <w:pPr>
        <w:rPr>
          <w:ins w:id="36" w:author="Harish Gulati" w:date="2019-01-04T04:26:00Z"/>
        </w:rPr>
      </w:pPr>
      <w:ins w:id="37" w:author="Harish Gulati" w:date="2019-01-04T04:26:00Z">
        <w:r>
          <w:t xml:space="preserve">Set </w:t>
        </w:r>
        <w:proofErr w:type="spellStart"/>
        <w:r>
          <w:t>Cost_Living</w:t>
        </w:r>
        <w:proofErr w:type="spellEnd"/>
        <w:r>
          <w:t>;</w:t>
        </w:r>
      </w:ins>
    </w:p>
    <w:p w:rsidR="00432E9E" w:rsidRDefault="00432E9E" w:rsidP="00432E9E">
      <w:pPr>
        <w:rPr>
          <w:ins w:id="38" w:author="Harish Gulati" w:date="2019-01-04T04:26:00Z"/>
        </w:rPr>
      </w:pPr>
      <w:ins w:id="39" w:author="Harish Gulati" w:date="2019-01-04T04:26:00Z">
        <w:r>
          <w:t xml:space="preserve">Where </w:t>
        </w:r>
        <w:proofErr w:type="gramStart"/>
        <w:r>
          <w:t>Year(</w:t>
        </w:r>
        <w:proofErr w:type="gramEnd"/>
        <w:r>
          <w:t>Updated) = 2019;</w:t>
        </w:r>
      </w:ins>
    </w:p>
    <w:p w:rsidR="00432E9E" w:rsidRDefault="00432E9E" w:rsidP="00432E9E">
      <w:pPr>
        <w:rPr>
          <w:ins w:id="40" w:author="Harish Gulati" w:date="2019-01-04T04:26:00Z"/>
        </w:rPr>
      </w:pPr>
      <w:ins w:id="41" w:author="Harish Gulati" w:date="2019-01-04T04:26:00Z">
        <w:r>
          <w:t>If Index &gt;= 80;</w:t>
        </w:r>
      </w:ins>
    </w:p>
    <w:p w:rsidR="00432E9E" w:rsidRDefault="00432E9E" w:rsidP="00432E9E">
      <w:pPr>
        <w:rPr>
          <w:ins w:id="42" w:author="Harish Gulati" w:date="2019-01-04T04:26:00Z"/>
        </w:rPr>
      </w:pPr>
      <w:ins w:id="43" w:author="Harish Gulati" w:date="2019-01-04T04:26:00Z">
        <w:r>
          <w:t>Put _All_   ;</w:t>
        </w:r>
      </w:ins>
    </w:p>
    <w:p w:rsidR="00432E9E" w:rsidRDefault="00432E9E" w:rsidP="00432E9E">
      <w:pPr>
        <w:rPr>
          <w:ins w:id="44" w:author="Harish Gulati" w:date="2019-01-04T04:26:00Z"/>
        </w:rPr>
      </w:pPr>
      <w:ins w:id="45" w:author="Harish Gulati" w:date="2019-01-04T04:26:00Z">
        <w:r>
          <w:t>Run;</w:t>
        </w:r>
      </w:ins>
    </w:p>
    <w:p w:rsidR="00432E9E" w:rsidRDefault="00432E9E" w:rsidP="00432E9E">
      <w:pPr>
        <w:rPr>
          <w:ins w:id="46" w:author="Harish Gulati" w:date="2019-01-04T04:28:00Z"/>
        </w:rPr>
      </w:pPr>
    </w:p>
    <w:p w:rsidR="00432E9E" w:rsidRDefault="00432E9E" w:rsidP="00432E9E">
      <w:pPr>
        <w:rPr>
          <w:ins w:id="47" w:author="Harish Gulati" w:date="2019-01-04T04:26:00Z"/>
        </w:rPr>
      </w:pPr>
      <w:ins w:id="48" w:author="Harish Gulati" w:date="2019-01-04T04:28:00Z">
        <w:r>
          <w:t>/*</w:t>
        </w:r>
        <w:proofErr w:type="gramStart"/>
        <w:r>
          <w:t>Above</w:t>
        </w:r>
        <w:proofErr w:type="gramEnd"/>
        <w:r>
          <w:t xml:space="preserve"> doesn’t have a graphic output and the output is in the chapter word file*/</w:t>
        </w:r>
      </w:ins>
    </w:p>
    <w:p w:rsidR="00432E9E" w:rsidRDefault="00432E9E" w:rsidP="00432E9E">
      <w:pPr>
        <w:rPr>
          <w:ins w:id="49" w:author="Harish Gulati" w:date="2019-01-04T04:26:00Z"/>
        </w:rPr>
      </w:pPr>
    </w:p>
    <w:p w:rsidR="00432E9E" w:rsidRDefault="00432E9E" w:rsidP="00432E9E">
      <w:pPr>
        <w:rPr>
          <w:ins w:id="50" w:author="Harish Gulati" w:date="2019-01-04T04:26:00Z"/>
        </w:rPr>
      </w:pPr>
      <w:ins w:id="51" w:author="Harish Gulati" w:date="2019-01-04T04:26:00Z">
        <w:r>
          <w:t>PROC PRINT DATA = Updated_2019;</w:t>
        </w:r>
      </w:ins>
    </w:p>
    <w:p w:rsidR="00432E9E" w:rsidRDefault="00432E9E" w:rsidP="00432E9E">
      <w:pPr>
        <w:rPr>
          <w:ins w:id="52" w:author="Harish Gulati" w:date="2019-01-04T04:26:00Z"/>
        </w:rPr>
      </w:pPr>
      <w:ins w:id="53" w:author="Harish Gulati" w:date="2019-01-04T04:26:00Z">
        <w:r>
          <w:t>VAR Updated;</w:t>
        </w:r>
      </w:ins>
    </w:p>
    <w:p w:rsidR="00432E9E" w:rsidRDefault="00432E9E" w:rsidP="00432E9E">
      <w:pPr>
        <w:rPr>
          <w:ins w:id="54" w:author="Harish Gulati" w:date="2019-01-04T04:26:00Z"/>
        </w:rPr>
      </w:pPr>
      <w:ins w:id="55" w:author="Harish Gulati" w:date="2019-01-04T04:26:00Z">
        <w:r>
          <w:t>RUN;</w:t>
        </w:r>
      </w:ins>
    </w:p>
    <w:p w:rsidR="00432E9E" w:rsidRDefault="00432E9E" w:rsidP="00432E9E">
      <w:pPr>
        <w:rPr>
          <w:ins w:id="56" w:author="Harish Gulati" w:date="2019-01-04T04:26:00Z"/>
        </w:rPr>
      </w:pPr>
    </w:p>
    <w:p w:rsidR="00432E9E" w:rsidRDefault="00432E9E" w:rsidP="00432E9E">
      <w:pPr>
        <w:rPr>
          <w:ins w:id="57" w:author="Harish Gulati" w:date="2019-01-04T04:26:00Z"/>
        </w:rPr>
      </w:pPr>
      <w:ins w:id="58" w:author="Harish Gulati" w:date="2019-01-04T04:26:00Z">
        <w:r>
          <w:t>Title '_ALL_ in a Data Step';</w:t>
        </w:r>
      </w:ins>
    </w:p>
    <w:p w:rsidR="00432E9E" w:rsidRDefault="00432E9E" w:rsidP="00432E9E">
      <w:pPr>
        <w:rPr>
          <w:ins w:id="59" w:author="Harish Gulati" w:date="2019-01-04T04:26:00Z"/>
        </w:rPr>
      </w:pPr>
      <w:ins w:id="60" w:author="Harish Gulati" w:date="2019-01-04T04:26:00Z">
        <w:r>
          <w:t>PROC PRINT DATA = Updated_2019;</w:t>
        </w:r>
      </w:ins>
    </w:p>
    <w:p w:rsidR="00432E9E" w:rsidRDefault="00432E9E" w:rsidP="00432E9E">
      <w:pPr>
        <w:rPr>
          <w:ins w:id="61" w:author="Harish Gulati" w:date="2019-01-04T04:26:00Z"/>
        </w:rPr>
      </w:pPr>
      <w:ins w:id="62" w:author="Harish Gulati" w:date="2019-01-04T04:26:00Z">
        <w:r>
          <w:t>VAR _ALL_;</w:t>
        </w:r>
      </w:ins>
    </w:p>
    <w:p w:rsidR="00432E9E" w:rsidRDefault="00432E9E" w:rsidP="00432E9E">
      <w:pPr>
        <w:rPr>
          <w:ins w:id="63" w:author="Harish Gulati" w:date="2019-01-04T04:28:00Z"/>
        </w:rPr>
      </w:pPr>
      <w:ins w:id="64" w:author="Harish Gulati" w:date="2019-01-04T04:26:00Z">
        <w:r>
          <w:t>RUN;</w:t>
        </w:r>
      </w:ins>
    </w:p>
    <w:p w:rsidR="00432E9E" w:rsidRDefault="00432E9E" w:rsidP="00432E9E">
      <w:pPr>
        <w:jc w:val="center"/>
        <w:rPr>
          <w:ins w:id="65" w:author="Harish Gulati" w:date="2019-01-04T04:28:00Z"/>
          <w:rFonts w:ascii="Times New Roman" w:hAnsi="Times New Roman" w:cs="Times New Roman"/>
        </w:rPr>
      </w:pPr>
      <w:ins w:id="66" w:author="Harish Gulati" w:date="2019-01-04T04:28:00Z">
        <w:r w:rsidRPr="00F827EC">
          <w:rPr>
            <w:rFonts w:ascii="Times New Roman" w:hAnsi="Times New Roman" w:cs="Times New Roman"/>
          </w:rPr>
          <w:t>Fig 2.</w:t>
        </w:r>
        <w:r>
          <w:rPr>
            <w:rFonts w:ascii="Times New Roman" w:hAnsi="Times New Roman" w:cs="Times New Roman"/>
          </w:rPr>
          <w:t>20</w:t>
        </w:r>
        <w:r w:rsidRPr="00F827EC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_ALL_ in a Data Step</w:t>
        </w:r>
      </w:ins>
    </w:p>
    <w:p w:rsidR="00432E9E" w:rsidRDefault="00432E9E" w:rsidP="00432E9E">
      <w:pPr>
        <w:rPr>
          <w:ins w:id="67" w:author="Harish Gulati" w:date="2019-01-04T04:26:00Z"/>
        </w:rPr>
      </w:pPr>
    </w:p>
    <w:p w:rsidR="00432E9E" w:rsidRDefault="00432E9E" w:rsidP="00432E9E">
      <w:pPr>
        <w:rPr>
          <w:ins w:id="68" w:author="Harish Gulati" w:date="2019-01-04T04:26:00Z"/>
        </w:rPr>
      </w:pPr>
      <w:ins w:id="69" w:author="Harish Gulati" w:date="2019-01-04T04:26:00Z">
        <w:r>
          <w:t>Data Test;</w:t>
        </w:r>
      </w:ins>
    </w:p>
    <w:p w:rsidR="00432E9E" w:rsidRDefault="00432E9E" w:rsidP="00432E9E">
      <w:pPr>
        <w:rPr>
          <w:ins w:id="70" w:author="Harish Gulati" w:date="2019-01-04T04:26:00Z"/>
        </w:rPr>
      </w:pPr>
      <w:ins w:id="71" w:author="Harish Gulati" w:date="2019-01-04T04:26:00Z">
        <w:r>
          <w:t>Set Updated_2019;</w:t>
        </w:r>
      </w:ins>
    </w:p>
    <w:p w:rsidR="00432E9E" w:rsidRDefault="00432E9E" w:rsidP="00432E9E">
      <w:pPr>
        <w:rPr>
          <w:ins w:id="72" w:author="Harish Gulati" w:date="2019-01-04T04:26:00Z"/>
        </w:rPr>
      </w:pPr>
      <w:ins w:id="73" w:author="Harish Gulati" w:date="2019-01-04T04:26:00Z">
        <w:r>
          <w:t>If 1 &lt; _N_ &lt;10;</w:t>
        </w:r>
      </w:ins>
    </w:p>
    <w:p w:rsidR="00432E9E" w:rsidRDefault="00432E9E" w:rsidP="00432E9E">
      <w:pPr>
        <w:rPr>
          <w:ins w:id="74" w:author="Harish Gulati" w:date="2019-01-04T04:29:00Z"/>
        </w:rPr>
      </w:pPr>
      <w:ins w:id="75" w:author="Harish Gulati" w:date="2019-01-04T04:26:00Z">
        <w:r>
          <w:t>Run;</w:t>
        </w:r>
      </w:ins>
    </w:p>
    <w:p w:rsidR="00432E9E" w:rsidRDefault="00432E9E" w:rsidP="00432E9E">
      <w:pPr>
        <w:rPr>
          <w:ins w:id="76" w:author="Harish Gulati" w:date="2019-01-04T04:29:00Z"/>
        </w:rPr>
      </w:pPr>
    </w:p>
    <w:p w:rsidR="00432E9E" w:rsidRDefault="00432E9E" w:rsidP="00432E9E">
      <w:pPr>
        <w:rPr>
          <w:ins w:id="77" w:author="Harish Gulati" w:date="2019-01-04T04:29:00Z"/>
        </w:rPr>
      </w:pPr>
      <w:proofErr w:type="spellStart"/>
      <w:ins w:id="78" w:author="Harish Gulati" w:date="2019-01-04T04:29:00Z">
        <w:r>
          <w:t>Proc</w:t>
        </w:r>
        <w:proofErr w:type="spellEnd"/>
        <w:r>
          <w:t xml:space="preserve"> print;</w:t>
        </w:r>
      </w:ins>
    </w:p>
    <w:p w:rsidR="00432E9E" w:rsidRDefault="00432E9E" w:rsidP="00432E9E">
      <w:pPr>
        <w:rPr>
          <w:ins w:id="79" w:author="Harish Gulati" w:date="2019-01-04T04:29:00Z"/>
        </w:rPr>
      </w:pPr>
      <w:ins w:id="80" w:author="Harish Gulati" w:date="2019-01-04T04:29:00Z">
        <w:r>
          <w:t>Run;</w:t>
        </w:r>
      </w:ins>
    </w:p>
    <w:p w:rsidR="00432E9E" w:rsidRDefault="00432E9E" w:rsidP="00432E9E">
      <w:pPr>
        <w:rPr>
          <w:ins w:id="81" w:author="Harish Gulati" w:date="2019-01-04T04:29:00Z"/>
        </w:rPr>
      </w:pPr>
    </w:p>
    <w:p w:rsidR="00432E9E" w:rsidRDefault="00432E9E" w:rsidP="00432E9E">
      <w:pPr>
        <w:jc w:val="center"/>
        <w:rPr>
          <w:ins w:id="82" w:author="Harish Gulati" w:date="2019-01-04T04:29:00Z"/>
          <w:rFonts w:ascii="Times New Roman" w:hAnsi="Times New Roman" w:cs="Times New Roman"/>
        </w:rPr>
      </w:pPr>
      <w:ins w:id="83" w:author="Harish Gulati" w:date="2019-01-04T04:29:00Z">
        <w:r w:rsidRPr="00F827EC">
          <w:rPr>
            <w:rFonts w:ascii="Times New Roman" w:hAnsi="Times New Roman" w:cs="Times New Roman"/>
          </w:rPr>
          <w:t>Fig 2.</w:t>
        </w:r>
        <w:r>
          <w:rPr>
            <w:rFonts w:ascii="Times New Roman" w:hAnsi="Times New Roman" w:cs="Times New Roman"/>
          </w:rPr>
          <w:t>21 Selecting Observations using _N_</w:t>
        </w:r>
      </w:ins>
    </w:p>
    <w:p w:rsidR="00432E9E" w:rsidRDefault="00432E9E" w:rsidP="00432E9E">
      <w:pPr>
        <w:rPr>
          <w:ins w:id="84" w:author="Harish Gulati" w:date="2019-01-04T04:26:00Z"/>
        </w:rPr>
      </w:pPr>
    </w:p>
    <w:p w:rsidR="00432E9E" w:rsidRDefault="00432E9E" w:rsidP="00432E9E">
      <w:pPr>
        <w:rPr>
          <w:ins w:id="85" w:author="Harish Gulati" w:date="2019-01-04T04:26:00Z"/>
        </w:rPr>
      </w:pPr>
    </w:p>
    <w:p w:rsidR="00432E9E" w:rsidRDefault="00432E9E" w:rsidP="00432E9E">
      <w:pPr>
        <w:rPr>
          <w:ins w:id="86" w:author="Harish Gulati" w:date="2019-01-04T04:26:00Z"/>
        </w:rPr>
      </w:pPr>
      <w:ins w:id="87" w:author="Harish Gulati" w:date="2019-01-04T04:26:00Z">
        <w:r>
          <w:t>Data Automatic;</w:t>
        </w:r>
      </w:ins>
    </w:p>
    <w:p w:rsidR="00432E9E" w:rsidRDefault="00432E9E" w:rsidP="00432E9E">
      <w:pPr>
        <w:rPr>
          <w:ins w:id="88" w:author="Harish Gulati" w:date="2019-01-04T04:26:00Z"/>
        </w:rPr>
      </w:pPr>
      <w:ins w:id="89" w:author="Harish Gulati" w:date="2019-01-04T04:26:00Z">
        <w:r>
          <w:t>Input A $ B;</w:t>
        </w:r>
      </w:ins>
    </w:p>
    <w:p w:rsidR="00432E9E" w:rsidRDefault="00432E9E" w:rsidP="00432E9E">
      <w:pPr>
        <w:rPr>
          <w:ins w:id="90" w:author="Harish Gulati" w:date="2019-01-04T04:26:00Z"/>
        </w:rPr>
      </w:pPr>
      <w:ins w:id="91" w:author="Harish Gulati" w:date="2019-01-04T04:26:00Z">
        <w:r>
          <w:t>Counter = _N_;</w:t>
        </w:r>
      </w:ins>
    </w:p>
    <w:p w:rsidR="00432E9E" w:rsidRDefault="00432E9E" w:rsidP="00432E9E">
      <w:pPr>
        <w:rPr>
          <w:ins w:id="92" w:author="Harish Gulati" w:date="2019-01-04T04:26:00Z"/>
        </w:rPr>
      </w:pPr>
      <w:ins w:id="93" w:author="Harish Gulati" w:date="2019-01-04T04:26:00Z">
        <w:r>
          <w:t>Datalines;</w:t>
        </w:r>
      </w:ins>
    </w:p>
    <w:p w:rsidR="00432E9E" w:rsidRDefault="00432E9E" w:rsidP="00432E9E">
      <w:pPr>
        <w:rPr>
          <w:ins w:id="94" w:author="Harish Gulati" w:date="2019-01-04T04:26:00Z"/>
        </w:rPr>
      </w:pPr>
      <w:ins w:id="95" w:author="Harish Gulati" w:date="2019-01-04T04:26:00Z">
        <w:r>
          <w:t>X 1</w:t>
        </w:r>
      </w:ins>
    </w:p>
    <w:p w:rsidR="00432E9E" w:rsidRDefault="00432E9E" w:rsidP="00432E9E">
      <w:pPr>
        <w:rPr>
          <w:ins w:id="96" w:author="Harish Gulati" w:date="2019-01-04T04:26:00Z"/>
        </w:rPr>
      </w:pPr>
      <w:ins w:id="97" w:author="Harish Gulati" w:date="2019-01-04T04:26:00Z">
        <w:r>
          <w:t>Y 2</w:t>
        </w:r>
      </w:ins>
    </w:p>
    <w:p w:rsidR="00432E9E" w:rsidRDefault="00432E9E" w:rsidP="00432E9E">
      <w:pPr>
        <w:rPr>
          <w:ins w:id="98" w:author="Harish Gulati" w:date="2019-01-04T04:26:00Z"/>
        </w:rPr>
      </w:pPr>
      <w:ins w:id="99" w:author="Harish Gulati" w:date="2019-01-04T04:26:00Z">
        <w:r>
          <w:t>Z 3</w:t>
        </w:r>
      </w:ins>
    </w:p>
    <w:p w:rsidR="00432E9E" w:rsidRDefault="00432E9E" w:rsidP="00432E9E">
      <w:pPr>
        <w:rPr>
          <w:ins w:id="100" w:author="Harish Gulati" w:date="2019-01-04T04:26:00Z"/>
        </w:rPr>
      </w:pPr>
      <w:ins w:id="101" w:author="Harish Gulati" w:date="2019-01-04T04:26:00Z">
        <w:r>
          <w:t>;</w:t>
        </w:r>
      </w:ins>
    </w:p>
    <w:p w:rsidR="00432E9E" w:rsidRDefault="00432E9E" w:rsidP="00432E9E">
      <w:pPr>
        <w:rPr>
          <w:ins w:id="102" w:author="Harish Gulati" w:date="2019-01-04T04:26:00Z"/>
        </w:rPr>
      </w:pPr>
      <w:ins w:id="103" w:author="Harish Gulati" w:date="2019-01-04T04:26:00Z">
        <w:r>
          <w:lastRenderedPageBreak/>
          <w:t>Run;</w:t>
        </w:r>
      </w:ins>
    </w:p>
    <w:p w:rsidR="00432E9E" w:rsidRDefault="00432E9E" w:rsidP="00432E9E">
      <w:pPr>
        <w:rPr>
          <w:ins w:id="104" w:author="Harish Gulati" w:date="2019-01-04T04:26:00Z"/>
        </w:rPr>
      </w:pPr>
    </w:p>
    <w:p w:rsidR="00432E9E" w:rsidRDefault="00432E9E" w:rsidP="00432E9E">
      <w:pPr>
        <w:rPr>
          <w:ins w:id="105" w:author="Harish Gulati" w:date="2019-01-04T04:26:00Z"/>
        </w:rPr>
      </w:pPr>
    </w:p>
    <w:p w:rsidR="00432E9E" w:rsidRDefault="00432E9E" w:rsidP="00432E9E">
      <w:pPr>
        <w:rPr>
          <w:ins w:id="106" w:author="Harish Gulati" w:date="2019-01-04T04:26:00Z"/>
        </w:rPr>
      </w:pPr>
      <w:ins w:id="107" w:author="Harish Gulati" w:date="2019-01-04T04:26:00Z">
        <w:r>
          <w:t xml:space="preserve">Data </w:t>
        </w:r>
        <w:proofErr w:type="spellStart"/>
        <w:r>
          <w:t>Automatic_Challenge</w:t>
        </w:r>
        <w:proofErr w:type="spellEnd"/>
        <w:r>
          <w:t>;</w:t>
        </w:r>
      </w:ins>
    </w:p>
    <w:p w:rsidR="00432E9E" w:rsidRDefault="00432E9E" w:rsidP="00432E9E">
      <w:pPr>
        <w:rPr>
          <w:ins w:id="108" w:author="Harish Gulati" w:date="2019-01-04T04:26:00Z"/>
        </w:rPr>
      </w:pPr>
      <w:ins w:id="109" w:author="Harish Gulati" w:date="2019-01-04T04:26:00Z">
        <w:r>
          <w:t>Input A $ B;</w:t>
        </w:r>
      </w:ins>
    </w:p>
    <w:p w:rsidR="00432E9E" w:rsidRDefault="00432E9E" w:rsidP="00432E9E">
      <w:pPr>
        <w:rPr>
          <w:ins w:id="110" w:author="Harish Gulati" w:date="2019-01-04T04:26:00Z"/>
        </w:rPr>
      </w:pPr>
      <w:ins w:id="111" w:author="Harish Gulati" w:date="2019-01-04T04:26:00Z">
        <w:r>
          <w:t>Retain Counter 2;</w:t>
        </w:r>
      </w:ins>
    </w:p>
    <w:p w:rsidR="00432E9E" w:rsidRDefault="00432E9E" w:rsidP="00432E9E">
      <w:pPr>
        <w:rPr>
          <w:ins w:id="112" w:author="Harish Gulati" w:date="2019-01-04T04:26:00Z"/>
        </w:rPr>
      </w:pPr>
      <w:ins w:id="113" w:author="Harish Gulati" w:date="2019-01-04T04:26:00Z">
        <w:r>
          <w:t>_N_ = Counter+1;</w:t>
        </w:r>
      </w:ins>
    </w:p>
    <w:p w:rsidR="00432E9E" w:rsidRDefault="00432E9E" w:rsidP="00432E9E">
      <w:pPr>
        <w:rPr>
          <w:ins w:id="114" w:author="Harish Gulati" w:date="2019-01-04T04:26:00Z"/>
        </w:rPr>
      </w:pPr>
      <w:proofErr w:type="spellStart"/>
      <w:ins w:id="115" w:author="Harish Gulati" w:date="2019-01-04T04:26:00Z">
        <w:r>
          <w:t>Test_N</w:t>
        </w:r>
        <w:proofErr w:type="spellEnd"/>
        <w:r>
          <w:t xml:space="preserve"> = _N_;</w:t>
        </w:r>
      </w:ins>
    </w:p>
    <w:p w:rsidR="00432E9E" w:rsidRDefault="00432E9E" w:rsidP="00432E9E">
      <w:pPr>
        <w:rPr>
          <w:ins w:id="116" w:author="Harish Gulati" w:date="2019-01-04T04:26:00Z"/>
        </w:rPr>
      </w:pPr>
      <w:ins w:id="117" w:author="Harish Gulati" w:date="2019-01-04T04:26:00Z">
        <w:r>
          <w:t>Datalines;</w:t>
        </w:r>
      </w:ins>
    </w:p>
    <w:p w:rsidR="00432E9E" w:rsidRDefault="00432E9E" w:rsidP="00432E9E">
      <w:pPr>
        <w:rPr>
          <w:ins w:id="118" w:author="Harish Gulati" w:date="2019-01-04T04:26:00Z"/>
        </w:rPr>
      </w:pPr>
      <w:ins w:id="119" w:author="Harish Gulati" w:date="2019-01-04T04:26:00Z">
        <w:r>
          <w:t>X 1</w:t>
        </w:r>
      </w:ins>
    </w:p>
    <w:p w:rsidR="00432E9E" w:rsidRDefault="00432E9E" w:rsidP="00432E9E">
      <w:pPr>
        <w:rPr>
          <w:ins w:id="120" w:author="Harish Gulati" w:date="2019-01-04T04:26:00Z"/>
        </w:rPr>
      </w:pPr>
      <w:ins w:id="121" w:author="Harish Gulati" w:date="2019-01-04T04:26:00Z">
        <w:r>
          <w:t>Y 2</w:t>
        </w:r>
      </w:ins>
    </w:p>
    <w:p w:rsidR="00432E9E" w:rsidRDefault="00432E9E" w:rsidP="00432E9E">
      <w:pPr>
        <w:rPr>
          <w:ins w:id="122" w:author="Harish Gulati" w:date="2019-01-04T04:26:00Z"/>
        </w:rPr>
      </w:pPr>
      <w:ins w:id="123" w:author="Harish Gulati" w:date="2019-01-04T04:26:00Z">
        <w:r>
          <w:t>Z 3</w:t>
        </w:r>
      </w:ins>
    </w:p>
    <w:p w:rsidR="00432E9E" w:rsidRDefault="00432E9E" w:rsidP="00432E9E">
      <w:pPr>
        <w:rPr>
          <w:ins w:id="124" w:author="Harish Gulati" w:date="2019-01-04T04:26:00Z"/>
        </w:rPr>
      </w:pPr>
      <w:ins w:id="125" w:author="Harish Gulati" w:date="2019-01-04T04:26:00Z">
        <w:r>
          <w:t>;</w:t>
        </w:r>
      </w:ins>
    </w:p>
    <w:p w:rsidR="00432E9E" w:rsidRDefault="00432E9E" w:rsidP="00432E9E">
      <w:pPr>
        <w:rPr>
          <w:ins w:id="126" w:author="Harish Gulati" w:date="2019-01-04T04:26:00Z"/>
        </w:rPr>
      </w:pPr>
      <w:ins w:id="127" w:author="Harish Gulati" w:date="2019-01-04T04:26:00Z">
        <w:r>
          <w:t>Run;</w:t>
        </w:r>
      </w:ins>
    </w:p>
    <w:p w:rsidR="00432E9E" w:rsidRDefault="00432E9E" w:rsidP="00432E9E">
      <w:pPr>
        <w:rPr>
          <w:ins w:id="128" w:author="Harish Gulati" w:date="2019-01-04T04:26:00Z"/>
        </w:rPr>
      </w:pPr>
    </w:p>
    <w:p w:rsidR="00432E9E" w:rsidRDefault="00432E9E" w:rsidP="00432E9E">
      <w:pPr>
        <w:rPr>
          <w:ins w:id="129" w:author="Harish Gulati" w:date="2019-01-04T04:26:00Z"/>
        </w:rPr>
      </w:pPr>
      <w:ins w:id="130" w:author="Harish Gulati" w:date="2019-01-04T04:26:00Z">
        <w:r>
          <w:t>Title '_N_ automatic value';</w:t>
        </w:r>
      </w:ins>
    </w:p>
    <w:p w:rsidR="00432E9E" w:rsidRDefault="00432E9E" w:rsidP="00432E9E">
      <w:pPr>
        <w:rPr>
          <w:ins w:id="131" w:author="Harish Gulati" w:date="2019-01-04T04:26:00Z"/>
        </w:rPr>
      </w:pPr>
      <w:proofErr w:type="spellStart"/>
      <w:ins w:id="132" w:author="Harish Gulati" w:date="2019-01-04T04:26:00Z">
        <w:r>
          <w:t>Proc</w:t>
        </w:r>
        <w:proofErr w:type="spellEnd"/>
        <w:r>
          <w:t xml:space="preserve"> Print Data=Automatic;</w:t>
        </w:r>
      </w:ins>
    </w:p>
    <w:p w:rsidR="00432E9E" w:rsidRDefault="00432E9E" w:rsidP="00432E9E">
      <w:pPr>
        <w:rPr>
          <w:ins w:id="133" w:author="Harish Gulati" w:date="2019-01-04T04:26:00Z"/>
        </w:rPr>
      </w:pPr>
      <w:ins w:id="134" w:author="Harish Gulati" w:date="2019-01-04T04:26:00Z">
        <w:r>
          <w:t>Run;</w:t>
        </w:r>
      </w:ins>
    </w:p>
    <w:p w:rsidR="00432E9E" w:rsidRDefault="00432E9E" w:rsidP="00432E9E">
      <w:pPr>
        <w:rPr>
          <w:ins w:id="135" w:author="Harish Gulati" w:date="2019-01-04T04:26:00Z"/>
        </w:rPr>
      </w:pPr>
    </w:p>
    <w:p w:rsidR="00432E9E" w:rsidRDefault="00432E9E" w:rsidP="00432E9E">
      <w:pPr>
        <w:rPr>
          <w:ins w:id="136" w:author="Harish Gulati" w:date="2019-01-04T04:26:00Z"/>
        </w:rPr>
      </w:pPr>
      <w:ins w:id="137" w:author="Harish Gulati" w:date="2019-01-04T04:26:00Z">
        <w:r>
          <w:t>Title '_N_ automatic value overwritten';</w:t>
        </w:r>
      </w:ins>
    </w:p>
    <w:p w:rsidR="00432E9E" w:rsidRDefault="00432E9E" w:rsidP="00432E9E">
      <w:pPr>
        <w:rPr>
          <w:ins w:id="138" w:author="Harish Gulati" w:date="2019-01-04T04:26:00Z"/>
        </w:rPr>
      </w:pPr>
      <w:proofErr w:type="spellStart"/>
      <w:ins w:id="139" w:author="Harish Gulati" w:date="2019-01-04T04:26:00Z">
        <w:r>
          <w:t>Proc</w:t>
        </w:r>
        <w:proofErr w:type="spellEnd"/>
        <w:r>
          <w:t xml:space="preserve"> Print Data=</w:t>
        </w:r>
        <w:proofErr w:type="spellStart"/>
        <w:r>
          <w:t>Automatic_Challenge</w:t>
        </w:r>
        <w:proofErr w:type="spellEnd"/>
        <w:r>
          <w:t>;</w:t>
        </w:r>
      </w:ins>
    </w:p>
    <w:p w:rsidR="00432E9E" w:rsidRDefault="00432E9E" w:rsidP="00432E9E">
      <w:pPr>
        <w:rPr>
          <w:ins w:id="140" w:author="Harish Gulati" w:date="2019-01-04T04:29:00Z"/>
        </w:rPr>
      </w:pPr>
      <w:ins w:id="141" w:author="Harish Gulati" w:date="2019-01-04T04:26:00Z">
        <w:r>
          <w:t>Run;</w:t>
        </w:r>
      </w:ins>
    </w:p>
    <w:p w:rsidR="00432E9E" w:rsidRDefault="00432E9E" w:rsidP="00432E9E">
      <w:pPr>
        <w:rPr>
          <w:ins w:id="142" w:author="Harish Gulati" w:date="2019-01-04T04:29:00Z"/>
        </w:rPr>
      </w:pPr>
    </w:p>
    <w:p w:rsidR="00432E9E" w:rsidRDefault="00432E9E" w:rsidP="00432E9E">
      <w:pPr>
        <w:jc w:val="center"/>
        <w:rPr>
          <w:ins w:id="143" w:author="Harish Gulati" w:date="2019-01-04T04:29:00Z"/>
          <w:rFonts w:ascii="Times New Roman" w:hAnsi="Times New Roman" w:cs="Times New Roman"/>
        </w:rPr>
      </w:pPr>
      <w:ins w:id="144" w:author="Harish Gulati" w:date="2019-01-04T04:29:00Z">
        <w:r w:rsidRPr="00F827EC">
          <w:rPr>
            <w:rFonts w:ascii="Times New Roman" w:hAnsi="Times New Roman" w:cs="Times New Roman"/>
          </w:rPr>
          <w:t>Fig 2.</w:t>
        </w:r>
        <w:r>
          <w:rPr>
            <w:rFonts w:ascii="Times New Roman" w:hAnsi="Times New Roman" w:cs="Times New Roman"/>
          </w:rPr>
          <w:t>22 Overwriting value of _N_</w:t>
        </w:r>
      </w:ins>
    </w:p>
    <w:p w:rsidR="00432E9E" w:rsidRDefault="00432E9E" w:rsidP="00432E9E">
      <w:bookmarkStart w:id="145" w:name="_GoBack"/>
      <w:bookmarkEnd w:id="145"/>
    </w:p>
    <w:sectPr w:rsidR="0043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FB"/>
    <w:rsid w:val="00432E9E"/>
    <w:rsid w:val="00453FFB"/>
    <w:rsid w:val="00504FE9"/>
    <w:rsid w:val="00F5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FFB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uiPriority w:val="99"/>
    <w:locked/>
    <w:rsid w:val="00453FFB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FFB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uiPriority w:val="99"/>
    <w:locked/>
    <w:rsid w:val="00453FFB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3</cp:revision>
  <dcterms:created xsi:type="dcterms:W3CDTF">2019-01-04T04:24:00Z</dcterms:created>
  <dcterms:modified xsi:type="dcterms:W3CDTF">2019-01-04T04:29:00Z</dcterms:modified>
</cp:coreProperties>
</file>